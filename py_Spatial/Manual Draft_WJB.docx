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40393" w14:textId="77777777" w:rsidR="002A6519" w:rsidRPr="00CF780C" w:rsidRDefault="002A6519" w:rsidP="00CF780C">
      <w:pPr>
        <w:jc w:val="center"/>
        <w:rPr>
          <w:b/>
          <w:sz w:val="32"/>
        </w:rPr>
      </w:pPr>
      <w:r w:rsidRPr="00CF780C">
        <w:rPr>
          <w:b/>
          <w:sz w:val="32"/>
        </w:rPr>
        <w:t>Rapid Benefit Indicator (RBI) Spatial Analysis Toolset Manual</w:t>
      </w:r>
    </w:p>
    <w:p w14:paraId="7D19F371" w14:textId="77777777" w:rsidR="002A6519" w:rsidRDefault="002A6519" w:rsidP="00CF780C">
      <w:pPr>
        <w:ind w:left="720"/>
      </w:pPr>
      <w:r>
        <w:t xml:space="preserve">Authors: </w:t>
      </w:r>
      <w:r w:rsidRPr="002A6519">
        <w:rPr>
          <w:vertAlign w:val="superscript"/>
        </w:rPr>
        <w:t>1</w:t>
      </w:r>
      <w:r>
        <w:t xml:space="preserve"> Justin Bousquin, </w:t>
      </w:r>
      <w:r w:rsidRPr="002A6519">
        <w:rPr>
          <w:vertAlign w:val="superscript"/>
        </w:rPr>
        <w:t>2</w:t>
      </w:r>
      <w:r>
        <w:t xml:space="preserve"> Marisa Mazzotta</w:t>
      </w:r>
      <w:r w:rsidR="00564E1F">
        <w:t xml:space="preserve">, </w:t>
      </w:r>
      <w:r w:rsidR="00564E1F" w:rsidRPr="002A6519">
        <w:rPr>
          <w:vertAlign w:val="superscript"/>
        </w:rPr>
        <w:t>2</w:t>
      </w:r>
      <w:r w:rsidR="00564E1F">
        <w:t xml:space="preserve"> Walter Berry</w:t>
      </w:r>
      <w:r>
        <w:t xml:space="preserve"> </w:t>
      </w:r>
    </w:p>
    <w:p w14:paraId="679D3C78" w14:textId="77777777" w:rsidR="002A6519" w:rsidRDefault="002A6519" w:rsidP="00CF780C">
      <w:pPr>
        <w:ind w:left="1440"/>
      </w:pPr>
      <w:r>
        <w:t>1: U.S. EPA, Office of Research and Development, National Health and Environmental Effects Laboratory, Gulf Ecology Division, Gulf Breeze, FL 32561</w:t>
      </w:r>
    </w:p>
    <w:p w14:paraId="1625C2B4" w14:textId="77777777" w:rsidR="002A6519" w:rsidRDefault="002A6519" w:rsidP="00CF780C">
      <w:pPr>
        <w:ind w:left="1440"/>
      </w:pPr>
      <w:r>
        <w:t>2: U.S. EPA, Office of Research and Development, National Health and Environmental Effects Laboratory, Atlantic Ecology Division, Narragansett, RI 02882</w:t>
      </w:r>
    </w:p>
    <w:p w14:paraId="41AB3793" w14:textId="77777777" w:rsidR="002A6519" w:rsidRDefault="002A6519"/>
    <w:p w14:paraId="607FE77B" w14:textId="77777777" w:rsidR="002A6519" w:rsidRPr="00CF780C" w:rsidRDefault="002A6519">
      <w:pPr>
        <w:rPr>
          <w:b/>
        </w:rPr>
      </w:pPr>
      <w:r w:rsidRPr="00CF780C">
        <w:rPr>
          <w:b/>
        </w:rPr>
        <w:t xml:space="preserve">Disclaimer: </w:t>
      </w:r>
    </w:p>
    <w:p w14:paraId="25E034CC" w14:textId="77777777" w:rsidR="002A6519" w:rsidRDefault="002A6519" w:rsidP="00CF780C">
      <w:pPr>
        <w:ind w:left="720"/>
      </w:pPr>
      <w:r>
        <w:t>This project was supported in part by appointments to the Oak Ridge Institute for Science and Education participant research program supported by an interagency agreement between the U.S. Environmental Protection Agency and the U.S. Department of Energy. This document has been reviewed by the U.S. Environmental Protection Agency, Office of Research and Development, and approved for publication. Any mention of trade names, products, or services does not imply an endorsement by the U.S. Government or the U.S. Environmental Protection Agency. The EPA does not endorse any commercial products, services, or enterprises. This is part of contribution number ORD-018240 of the Atlantic Ecology Division, National Health and Environmental Effects Laboratory, Office of Research and Development, U.S. Environmental Protection Agency.</w:t>
      </w:r>
    </w:p>
    <w:p w14:paraId="25564B28" w14:textId="77777777" w:rsidR="002A6519" w:rsidRDefault="002A6519"/>
    <w:p w14:paraId="7A8DF739" w14:textId="77777777" w:rsidR="002A6519" w:rsidRPr="00CF780C" w:rsidRDefault="002A6519">
      <w:pPr>
        <w:rPr>
          <w:b/>
        </w:rPr>
      </w:pPr>
      <w:r w:rsidRPr="00CF780C">
        <w:rPr>
          <w:b/>
        </w:rPr>
        <w:t>Overview:</w:t>
      </w:r>
    </w:p>
    <w:p w14:paraId="6C2FA577" w14:textId="77777777" w:rsidR="004016CC" w:rsidRDefault="002A6519">
      <w:r>
        <w:t xml:space="preserve">The Rapid Benefits Indicators (RBI) approach consists of five steps and is outlined in </w:t>
      </w:r>
      <w:r w:rsidRPr="002A6519">
        <w:rPr>
          <w:b/>
        </w:rPr>
        <w:t>Assessing the Benefits of Wetland Restoration – A Rapid Benefits Indicators Approach for Decision Makers</w:t>
      </w:r>
      <w:r>
        <w:t>,</w:t>
      </w:r>
    </w:p>
    <w:p w14:paraId="67C315C5" w14:textId="5B283BCA" w:rsidR="004016CC" w:rsidRDefault="00E7663A">
      <w:hyperlink r:id="rId6" w:history="1">
        <w:r w:rsidR="004016CC" w:rsidRPr="001F529D">
          <w:rPr>
            <w:rStyle w:val="Hyperlink"/>
          </w:rPr>
          <w:t>https://cfpub.epa.gov/si/si_public_record_Report.cfm?dirEntryId=325010</w:t>
        </w:r>
      </w:hyperlink>
    </w:p>
    <w:p w14:paraId="335240AA" w14:textId="3ECA08DF" w:rsidR="002A6519" w:rsidRDefault="002A6519">
      <w:r>
        <w:t xml:space="preserve">hereafter referred to as the “guide”. This spatial analysis tool is intended to be used to analyze existing spatial information to </w:t>
      </w:r>
      <w:r w:rsidR="0018215E">
        <w:t>get metrics</w:t>
      </w:r>
      <w:r>
        <w:t xml:space="preserve"> </w:t>
      </w:r>
      <w:r w:rsidR="0018215E">
        <w:t>for many of the indicators</w:t>
      </w:r>
      <w:r>
        <w:t xml:space="preserve"> </w:t>
      </w:r>
      <w:r w:rsidR="0018215E">
        <w:t xml:space="preserve">developed </w:t>
      </w:r>
      <w:r>
        <w:t>in that guide. This manual gives you directions on the mechanics of the tool and its data requirements, but does not detail the reasoning behind the indicators and how to use results of the assessment as the guide does.</w:t>
      </w:r>
    </w:p>
    <w:p w14:paraId="75879671" w14:textId="77777777" w:rsidR="002A6519" w:rsidRDefault="002A6519"/>
    <w:p w14:paraId="6DA36156" w14:textId="77777777" w:rsidR="002A6519" w:rsidRPr="00CF780C" w:rsidRDefault="002A6519">
      <w:pPr>
        <w:rPr>
          <w:b/>
        </w:rPr>
      </w:pPr>
      <w:r w:rsidRPr="00CF780C">
        <w:rPr>
          <w:b/>
        </w:rPr>
        <w:t>Requirements:</w:t>
      </w:r>
    </w:p>
    <w:p w14:paraId="2FDA1CD9" w14:textId="77777777" w:rsidR="002A6519" w:rsidRDefault="002A6519">
      <w:r>
        <w:t>The Rapid Benefits Indicators (RBI) spatial analysis toolset is an arcGIS python toolbox. This means that it can be used within ESRI’s desktop software</w:t>
      </w:r>
      <w:r w:rsidR="00513580">
        <w:t xml:space="preserve"> versions 10.1 or newer</w:t>
      </w:r>
      <w:r>
        <w:t>.</w:t>
      </w:r>
      <w:r w:rsidR="00513580">
        <w:t xml:space="preserve"> The toolbox is not yet compatible with arcGIS Pro, and has only been tested on desktop versions 10.1, 10.2, 10.3 and 10.4. Operating system and hardware requirements for running this tool are the same as those for using arcGIS desktop:</w:t>
      </w:r>
    </w:p>
    <w:p w14:paraId="5D918D5E" w14:textId="77777777" w:rsidR="0077182B" w:rsidRDefault="00E7663A">
      <w:hyperlink r:id="rId7" w:history="1">
        <w:r w:rsidR="009811A4" w:rsidRPr="007C5909">
          <w:rPr>
            <w:rStyle w:val="Hyperlink"/>
          </w:rPr>
          <w:t>http://desktop.arcgis.com/en/arcmap/10.3/get-started/system-requirements/arcgis-engine-system-requirements.htm</w:t>
        </w:r>
      </w:hyperlink>
    </w:p>
    <w:p w14:paraId="14B64DFD" w14:textId="77777777" w:rsidR="009811A4" w:rsidRPr="00CF780C" w:rsidRDefault="009811A4">
      <w:pPr>
        <w:rPr>
          <w:b/>
        </w:rPr>
      </w:pPr>
      <w:r w:rsidRPr="00CF780C">
        <w:rPr>
          <w:b/>
        </w:rPr>
        <w:lastRenderedPageBreak/>
        <w:t>Downloading Tool:</w:t>
      </w:r>
    </w:p>
    <w:p w14:paraId="30DA9843" w14:textId="77777777" w:rsidR="009811A4" w:rsidRDefault="009811A4">
      <w:r>
        <w:t xml:space="preserve">The python toolbox (.pyt extension) and associated files required to perform the spatial analysis can be downloaded </w:t>
      </w:r>
      <w:r w:rsidR="00F60C74">
        <w:t>as a package or as individual files</w:t>
      </w:r>
      <w:r>
        <w:t>:</w:t>
      </w:r>
      <w:r w:rsidR="005D7B9E" w:rsidRPr="005D7B9E">
        <w:rPr>
          <w:b/>
          <w:noProof/>
        </w:rPr>
        <w:t xml:space="preserve"> </w:t>
      </w:r>
    </w:p>
    <w:p w14:paraId="4D100267" w14:textId="1A755248" w:rsidR="009811A4" w:rsidRDefault="008F6E8D" w:rsidP="003B60C7">
      <w:pPr>
        <w:rPr>
          <w:noProof/>
        </w:rPr>
      </w:pPr>
      <w:r>
        <w:t xml:space="preserve">Recommended: </w:t>
      </w:r>
      <w:r w:rsidR="009811A4">
        <w:t>If downloading fr</w:t>
      </w:r>
      <w:r w:rsidR="00073574">
        <w:t xml:space="preserve">om github go to the repository </w:t>
      </w:r>
      <w:hyperlink r:id="rId8" w:history="1">
        <w:r w:rsidR="009811A4" w:rsidRPr="00073574">
          <w:rPr>
            <w:rStyle w:val="Hyperlink"/>
          </w:rPr>
          <w:t>https://github.com/USEPA/Rapid-Benefit-Indicators-Tools</w:t>
        </w:r>
      </w:hyperlink>
      <w:r w:rsidR="009811A4">
        <w:t xml:space="preserve"> and click the green “Clone or download” button, when the drop down window opens “Download Zip” will download all the associated files as a compressed zip file.</w:t>
      </w:r>
      <w:r w:rsidR="00F60C74">
        <w:t xml:space="preserve"> Unzip the file to your desired file location.</w:t>
      </w:r>
    </w:p>
    <w:p w14:paraId="7A390EDE" w14:textId="1C42E430" w:rsidR="009811A4" w:rsidRDefault="00672916" w:rsidP="003B60C7">
      <w:pPr>
        <w:jc w:val="center"/>
      </w:pPr>
      <w:r w:rsidRPr="00811B40">
        <mc:AlternateContent>
          <mc:Choice Requires="wps">
            <w:drawing>
              <wp:anchor distT="0" distB="0" distL="114300" distR="114300" simplePos="0" relativeHeight="251701248" behindDoc="0" locked="0" layoutInCell="1" allowOverlap="1" wp14:anchorId="4A6278B7" wp14:editId="40B0EC4C">
                <wp:simplePos x="0" y="0"/>
                <wp:positionH relativeFrom="column">
                  <wp:posOffset>4619625</wp:posOffset>
                </wp:positionH>
                <wp:positionV relativeFrom="paragraph">
                  <wp:posOffset>2447925</wp:posOffset>
                </wp:positionV>
                <wp:extent cx="904875" cy="333375"/>
                <wp:effectExtent l="0" t="0" r="28575" b="28575"/>
                <wp:wrapNone/>
                <wp:docPr id="34" name="Flowchart: Connector 34"/>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8C6491E" w14:textId="77777777" w:rsidR="00811B40" w:rsidRPr="007D6743" w:rsidRDefault="00811B40"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278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6" type="#_x0000_t120" style="position:absolute;left:0;text-align:left;margin-left:363.75pt;margin-top:192.75pt;width:71.25pt;height:2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" filled="f" strokecolor="#c00000" strokeweight="1pt">
                <v:stroke joinstyle="miter"/>
                <v:textbox>
                  <w:txbxContent>
                    <w:p w14:paraId="38C6491E" w14:textId="77777777" w:rsidR="00811B40" w:rsidRPr="007D6743" w:rsidRDefault="00811B40" w:rsidP="00811B40">
                      <w:pPr>
                        <w:jc w:val="center"/>
                        <w:rPr>
                          <w:color w:val="FF0000"/>
                          <w:sz w:val="28"/>
                          <w:vertAlign w:val="superscript"/>
                        </w:rPr>
                      </w:pPr>
                    </w:p>
                  </w:txbxContent>
                </v:textbox>
              </v:shape>
            </w:pict>
          </mc:Fallback>
        </mc:AlternateContent>
      </w:r>
      <w:r w:rsidRPr="00811B40">
        <mc:AlternateContent>
          <mc:Choice Requires="wps">
            <w:drawing>
              <wp:anchor distT="0" distB="0" distL="114300" distR="114300" simplePos="0" relativeHeight="251700224" behindDoc="0" locked="0" layoutInCell="1" allowOverlap="1" wp14:anchorId="65B7285A" wp14:editId="4D38D7DC">
                <wp:simplePos x="0" y="0"/>
                <wp:positionH relativeFrom="column">
                  <wp:posOffset>4714875</wp:posOffset>
                </wp:positionH>
                <wp:positionV relativeFrom="paragraph">
                  <wp:posOffset>1619250</wp:posOffset>
                </wp:positionV>
                <wp:extent cx="904875" cy="333375"/>
                <wp:effectExtent l="0" t="0" r="28575" b="28575"/>
                <wp:wrapNone/>
                <wp:docPr id="33" name="Flowchart: Connector 33"/>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32698CA" w14:textId="77777777" w:rsidR="00811B40" w:rsidRPr="007D6743" w:rsidRDefault="00811B40"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285A" id="Flowchart: Connector 33" o:spid="_x0000_s1027" type="#_x0000_t120" style="position:absolute;left:0;text-align:left;margin-left:371.25pt;margin-top:127.5pt;width:71.2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" filled="f" strokecolor="#c00000" strokeweight="1pt">
                <v:stroke joinstyle="miter"/>
                <v:textbox>
                  <w:txbxContent>
                    <w:p w14:paraId="032698CA" w14:textId="77777777" w:rsidR="00811B40" w:rsidRPr="007D6743" w:rsidRDefault="00811B40" w:rsidP="00811B40">
                      <w:pPr>
                        <w:jc w:val="center"/>
                        <w:rPr>
                          <w:color w:val="FF0000"/>
                          <w:sz w:val="28"/>
                          <w:vertAlign w:val="superscript"/>
                        </w:rPr>
                      </w:pPr>
                    </w:p>
                  </w:txbxContent>
                </v:textbox>
              </v:shape>
            </w:pict>
          </mc:Fallback>
        </mc:AlternateContent>
      </w:r>
      <w:r w:rsidR="00811B40">
        <w:rPr>
          <w:noProof/>
        </w:rPr>
        <w:drawing>
          <wp:inline distT="0" distB="0" distL="0" distR="0" wp14:anchorId="7FF4FCFD" wp14:editId="3BDA633D">
            <wp:extent cx="5429250" cy="31109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ingTool.jpg"/>
                    <pic:cNvPicPr/>
                  </pic:nvPicPr>
                  <pic:blipFill rotWithShape="1">
                    <a:blip r:embed="rId9">
                      <a:extLst>
                        <a:ext uri="{28A0092B-C50C-407E-A947-70E740481C1C}">
                          <a14:useLocalDpi xmlns:a14="http://schemas.microsoft.com/office/drawing/2010/main" val="0"/>
                        </a:ext>
                      </a:extLst>
                    </a:blip>
                    <a:srcRect b="22406"/>
                    <a:stretch/>
                  </pic:blipFill>
                  <pic:spPr bwMode="auto">
                    <a:xfrm>
                      <a:off x="0" y="0"/>
                      <a:ext cx="5447676" cy="3121546"/>
                    </a:xfrm>
                    <a:prstGeom prst="rect">
                      <a:avLst/>
                    </a:prstGeom>
                    <a:ln>
                      <a:noFill/>
                    </a:ln>
                    <a:extLst>
                      <a:ext uri="{53640926-AAD7-44D8-BBD7-CCE9431645EC}">
                        <a14:shadowObscured xmlns:a14="http://schemas.microsoft.com/office/drawing/2010/main"/>
                      </a:ext>
                    </a:extLst>
                  </pic:spPr>
                </pic:pic>
              </a:graphicData>
            </a:graphic>
          </wp:inline>
        </w:drawing>
      </w:r>
    </w:p>
    <w:p w14:paraId="60DFF2D2" w14:textId="61D7136A" w:rsidR="00CF780C" w:rsidRDefault="00672916" w:rsidP="00672916">
      <w:r>
        <w:rPr>
          <w:b/>
          <w:noProof/>
        </w:rPr>
        <mc:AlternateContent>
          <mc:Choice Requires="wps">
            <w:drawing>
              <wp:anchor distT="0" distB="0" distL="114300" distR="114300" simplePos="0" relativeHeight="251689984" behindDoc="0" locked="0" layoutInCell="1" allowOverlap="1" wp14:anchorId="288A372E" wp14:editId="7966198A">
                <wp:simplePos x="0" y="0"/>
                <wp:positionH relativeFrom="column">
                  <wp:posOffset>4229100</wp:posOffset>
                </wp:positionH>
                <wp:positionV relativeFrom="paragraph">
                  <wp:posOffset>2254885</wp:posOffset>
                </wp:positionV>
                <wp:extent cx="238125" cy="276225"/>
                <wp:effectExtent l="0" t="0" r="28575" b="28575"/>
                <wp:wrapNone/>
                <wp:docPr id="25" name="Flowchart: Connector 25"/>
                <wp:cNvGraphicFramePr/>
                <a:graphic xmlns:a="http://schemas.openxmlformats.org/drawingml/2006/main">
                  <a:graphicData uri="http://schemas.microsoft.com/office/word/2010/wordprocessingShape">
                    <wps:wsp>
                      <wps:cNvSpPr/>
                      <wps:spPr>
                        <a:xfrm>
                          <a:off x="0" y="0"/>
                          <a:ext cx="238125" cy="27622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909E0C5" w14:textId="77777777" w:rsidR="00E7663A" w:rsidRPr="007D6743" w:rsidRDefault="00E7663A" w:rsidP="005D7B9E">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A372E" id="Flowchart: Connector 25" o:spid="_x0000_s1028" type="#_x0000_t120" style="position:absolute;margin-left:333pt;margin-top:177.55pt;width:18.7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" filled="f" strokecolor="#c00000" strokeweight="1pt">
                <v:stroke joinstyle="miter"/>
                <v:textbox>
                  <w:txbxContent>
                    <w:p w14:paraId="3909E0C5" w14:textId="77777777" w:rsidR="00E7663A" w:rsidRPr="007D6743" w:rsidRDefault="00E7663A" w:rsidP="005D7B9E">
                      <w:pPr>
                        <w:jc w:val="center"/>
                        <w:rPr>
                          <w:color w:val="FF0000"/>
                          <w:sz w:val="28"/>
                          <w:vertAlign w:val="superscript"/>
                        </w:rPr>
                      </w:pPr>
                    </w:p>
                  </w:txbxContent>
                </v:textbox>
              </v:shape>
            </w:pict>
          </mc:Fallback>
        </mc:AlternateContent>
      </w:r>
      <w:r w:rsidR="008F6E8D">
        <w:t>Depending on the requirements of your analysis, you may wi</w:t>
      </w:r>
      <w:r w:rsidR="0080126C">
        <w:t>sh to download individual files</w:t>
      </w:r>
      <w:r w:rsidR="008F6E8D">
        <w:t>. To download the python toolbox by itself click the “Rapid Benefit Indicator (RBI) Spatial Analysis Toolbox” link</w:t>
      </w:r>
      <w:r w:rsidR="004016CC">
        <w:t xml:space="preserve"> within the py_</w:t>
      </w:r>
      <w:r w:rsidR="003B60C7">
        <w:t>S</w:t>
      </w:r>
      <w:r w:rsidR="004016CC">
        <w:t>patial directory</w:t>
      </w:r>
      <w:r w:rsidR="008F6E8D">
        <w:t>. This shows the code used in the tool. To download, click the “Raw” button, then right click and select “Save as…”</w:t>
      </w:r>
      <w:r w:rsidR="00F60C74">
        <w:t>. This will bring up the familiar Save As window where you can navigate to the location you want the file saved. You can rename the file, but be sure that it ends in the .pyt extension, not .txt.</w:t>
      </w:r>
      <w:r w:rsidR="0080126C">
        <w:t xml:space="preserve"> S</w:t>
      </w:r>
      <w:r w:rsidR="00AB2ED7">
        <w:t>ave associated files (see Associated Files section) in the same directory as the tool for full functionality.</w:t>
      </w:r>
      <w:r w:rsidR="0080126C">
        <w:t xml:space="preserve"> Python scripts (.py) to run the processes using inputs written into the file instead of using the tool interface are available in the py_standaloneScripts directory.</w:t>
      </w:r>
      <w:r>
        <w:rPr>
          <w:noProof/>
        </w:rPr>
        <w:drawing>
          <wp:inline distT="0" distB="0" distL="0" distR="0" wp14:anchorId="51C0C1C7" wp14:editId="6A755749">
            <wp:extent cx="5943600" cy="1885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aw_pyt.jpg"/>
                    <pic:cNvPicPr/>
                  </pic:nvPicPr>
                  <pic:blipFill rotWithShape="1">
                    <a:blip r:embed="rId10">
                      <a:extLst>
                        <a:ext uri="{28A0092B-C50C-407E-A947-70E740481C1C}">
                          <a14:useLocalDpi xmlns:a14="http://schemas.microsoft.com/office/drawing/2010/main" val="0"/>
                        </a:ext>
                      </a:extLst>
                    </a:blip>
                    <a:srcRect b="8163"/>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0A734B44" w14:textId="77777777" w:rsidR="009811A4" w:rsidRPr="00CF780C" w:rsidRDefault="009811A4" w:rsidP="00CF780C">
      <w:r w:rsidRPr="00CF780C">
        <w:rPr>
          <w:b/>
        </w:rPr>
        <w:lastRenderedPageBreak/>
        <w:t>Installing Tool:</w:t>
      </w:r>
      <w:r w:rsidR="005D7B9E" w:rsidRPr="005D7B9E">
        <w:rPr>
          <w:b/>
          <w:noProof/>
        </w:rPr>
        <w:t xml:space="preserve"> </w:t>
      </w:r>
    </w:p>
    <w:p w14:paraId="041B358A" w14:textId="77777777" w:rsidR="002A2A2B" w:rsidRDefault="005D7B9E">
      <w:r>
        <w:rPr>
          <w:b/>
          <w:noProof/>
        </w:rPr>
        <mc:AlternateContent>
          <mc:Choice Requires="wps">
            <w:drawing>
              <wp:anchor distT="0" distB="0" distL="114300" distR="114300" simplePos="0" relativeHeight="251692032" behindDoc="0" locked="0" layoutInCell="1" allowOverlap="1" wp14:anchorId="028F63B5" wp14:editId="51F0D22C">
                <wp:simplePos x="0" y="0"/>
                <wp:positionH relativeFrom="column">
                  <wp:posOffset>4010024</wp:posOffset>
                </wp:positionH>
                <wp:positionV relativeFrom="paragraph">
                  <wp:posOffset>514350</wp:posOffset>
                </wp:positionV>
                <wp:extent cx="571500" cy="228600"/>
                <wp:effectExtent l="0" t="0" r="19050" b="19050"/>
                <wp:wrapNone/>
                <wp:docPr id="26" name="Flowchart: Connector 26"/>
                <wp:cNvGraphicFramePr/>
                <a:graphic xmlns:a="http://schemas.openxmlformats.org/drawingml/2006/main">
                  <a:graphicData uri="http://schemas.microsoft.com/office/word/2010/wordprocessingShape">
                    <wps:wsp>
                      <wps:cNvSpPr/>
                      <wps:spPr>
                        <a:xfrm flipH="1">
                          <a:off x="0" y="0"/>
                          <a:ext cx="571500" cy="228600"/>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3747037" w14:textId="77777777" w:rsidR="00E7663A" w:rsidRPr="007D6743" w:rsidRDefault="00E7663A" w:rsidP="005D7B9E">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F63B5" id="Flowchart: Connector 26" o:spid="_x0000_s1029" type="#_x0000_t120" style="position:absolute;margin-left:315.75pt;margin-top:40.5pt;width:45pt;height:1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" filled="f" strokecolor="#c00000" strokeweight="1pt">
                <v:stroke joinstyle="miter"/>
                <v:textbox>
                  <w:txbxContent>
                    <w:p w14:paraId="73747037" w14:textId="77777777" w:rsidR="00E7663A" w:rsidRPr="007D6743" w:rsidRDefault="00E7663A" w:rsidP="005D7B9E">
                      <w:pPr>
                        <w:jc w:val="center"/>
                        <w:rPr>
                          <w:color w:val="FF0000"/>
                          <w:sz w:val="28"/>
                          <w:vertAlign w:val="superscript"/>
                        </w:rPr>
                      </w:pPr>
                    </w:p>
                  </w:txbxContent>
                </v:textbox>
              </v:shape>
            </w:pict>
          </mc:Fallback>
        </mc:AlternateContent>
      </w:r>
      <w:r w:rsidR="00CF780C">
        <w:rPr>
          <w:noProof/>
        </w:rPr>
        <w:drawing>
          <wp:anchor distT="0" distB="0" distL="114300" distR="114300" simplePos="0" relativeHeight="251658240" behindDoc="1" locked="0" layoutInCell="1" allowOverlap="1" wp14:anchorId="1EBBBD67" wp14:editId="235DD39D">
            <wp:simplePos x="0" y="0"/>
            <wp:positionH relativeFrom="column">
              <wp:posOffset>2263775</wp:posOffset>
            </wp:positionH>
            <wp:positionV relativeFrom="paragraph">
              <wp:posOffset>428625</wp:posOffset>
            </wp:positionV>
            <wp:extent cx="3677920" cy="447675"/>
            <wp:effectExtent l="0" t="0" r="0" b="9525"/>
            <wp:wrapTight wrapText="bothSides">
              <wp:wrapPolygon edited="0">
                <wp:start x="0" y="0"/>
                <wp:lineTo x="0" y="21140"/>
                <wp:lineTo x="21481" y="21140"/>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01" r="50481" b="92541"/>
                    <a:stretch/>
                  </pic:blipFill>
                  <pic:spPr bwMode="auto">
                    <a:xfrm>
                      <a:off x="0" y="0"/>
                      <a:ext cx="3677920"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2A2B">
        <w:t xml:space="preserve">Python Toolboxes are easy to install into arcMap or arcCatalog and operate just like other geoprocessing tools. If it isn’t already open, open the arcToolbox window by clicking the “Geoprocessing” button on the top ribbon and then arcToolbox from the drop down. </w:t>
      </w:r>
    </w:p>
    <w:p w14:paraId="22E1ADB3" w14:textId="77777777" w:rsidR="002A2A2B" w:rsidRDefault="00530C61" w:rsidP="00CF780C">
      <w:pPr>
        <w:jc w:val="right"/>
      </w:pPr>
      <w:r>
        <w:rPr>
          <w:noProof/>
        </w:rPr>
        <w:drawing>
          <wp:anchor distT="0" distB="0" distL="114300" distR="114300" simplePos="0" relativeHeight="251659264" behindDoc="1" locked="0" layoutInCell="1" allowOverlap="1" wp14:anchorId="618BF48A" wp14:editId="51314F6A">
            <wp:simplePos x="0" y="0"/>
            <wp:positionH relativeFrom="column">
              <wp:posOffset>47625</wp:posOffset>
            </wp:positionH>
            <wp:positionV relativeFrom="paragraph">
              <wp:posOffset>283845</wp:posOffset>
            </wp:positionV>
            <wp:extent cx="2219325" cy="370776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3707765"/>
                    </a:xfrm>
                    <a:prstGeom prst="rect">
                      <a:avLst/>
                    </a:prstGeom>
                  </pic:spPr>
                </pic:pic>
              </a:graphicData>
            </a:graphic>
            <wp14:sizeRelH relativeFrom="page">
              <wp14:pctWidth>0</wp14:pctWidth>
            </wp14:sizeRelH>
            <wp14:sizeRelV relativeFrom="page">
              <wp14:pctHeight>0</wp14:pctHeight>
            </wp14:sizeRelV>
          </wp:anchor>
        </w:drawing>
      </w:r>
    </w:p>
    <w:p w14:paraId="46D17934" w14:textId="77777777" w:rsidR="00530C61" w:rsidRDefault="00530C61"/>
    <w:p w14:paraId="50BEA5D3" w14:textId="3CEC7A20" w:rsidR="00B34DFD" w:rsidRPr="00B34DFD" w:rsidRDefault="00E26BCC">
      <w:pPr>
        <w:rPr>
          <w:noProof/>
          <w:sz w:val="2"/>
        </w:rPr>
      </w:pPr>
      <w:r>
        <w:rPr>
          <w:noProof/>
        </w:rPr>
        <mc:AlternateContent>
          <mc:Choice Requires="wps">
            <w:drawing>
              <wp:anchor distT="0" distB="0" distL="114300" distR="114300" simplePos="0" relativeHeight="251695104" behindDoc="0" locked="0" layoutInCell="1" allowOverlap="1" wp14:anchorId="6BC063F5" wp14:editId="4EC78EA9">
                <wp:simplePos x="0" y="0"/>
                <wp:positionH relativeFrom="column">
                  <wp:posOffset>5162550</wp:posOffset>
                </wp:positionH>
                <wp:positionV relativeFrom="paragraph">
                  <wp:posOffset>1564005</wp:posOffset>
                </wp:positionV>
                <wp:extent cx="533400" cy="485775"/>
                <wp:effectExtent l="0" t="0" r="0" b="9525"/>
                <wp:wrapNone/>
                <wp:docPr id="28" name="Rectangle 28"/>
                <wp:cNvGraphicFramePr/>
                <a:graphic xmlns:a="http://schemas.openxmlformats.org/drawingml/2006/main">
                  <a:graphicData uri="http://schemas.microsoft.com/office/word/2010/wordprocessingShape">
                    <wps:wsp>
                      <wps:cNvSpPr/>
                      <wps:spPr>
                        <a:xfrm>
                          <a:off x="0" y="0"/>
                          <a:ext cx="533400" cy="4857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266BD80" w14:textId="77777777" w:rsidR="00E7663A" w:rsidRPr="005D7B9E" w:rsidRDefault="00E7663A" w:rsidP="005D7B9E">
                            <w:pPr>
                              <w:jc w:val="center"/>
                              <w:rPr>
                                <w:b/>
                                <w:sz w:val="40"/>
                              </w:rPr>
                            </w:pPr>
                            <w:r w:rsidRPr="005D7B9E">
                              <w:rPr>
                                <w:b/>
                                <w:sz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063F5" id="Rectangle 28" o:spid="_x0000_s1030" style="position:absolute;margin-left:406.5pt;margin-top:123.15pt;width:42pt;height:3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" fillcolor="white [3201]" stroked="f" strokeweight="1pt">
                <v:textbox>
                  <w:txbxContent>
                    <w:p w14:paraId="4266BD80" w14:textId="77777777" w:rsidR="00E7663A" w:rsidRPr="005D7B9E" w:rsidRDefault="00E7663A" w:rsidP="005D7B9E">
                      <w:pPr>
                        <w:jc w:val="center"/>
                        <w:rPr>
                          <w:b/>
                          <w:sz w:val="40"/>
                        </w:rPr>
                      </w:pPr>
                      <w:r w:rsidRPr="005D7B9E">
                        <w:rPr>
                          <w:b/>
                          <w:sz w:val="40"/>
                        </w:rPr>
                        <w:t>B</w:t>
                      </w:r>
                    </w:p>
                  </w:txbxContent>
                </v:textbox>
              </v:rect>
            </w:pict>
          </mc:Fallback>
        </mc:AlternateContent>
      </w:r>
      <w:r>
        <w:rPr>
          <w:noProof/>
        </w:rPr>
        <w:t xml:space="preserve"> </w:t>
      </w:r>
      <w:r w:rsidR="00530C61">
        <w:rPr>
          <w:noProof/>
        </w:rPr>
        <mc:AlternateContent>
          <mc:Choice Requires="wps">
            <w:drawing>
              <wp:anchor distT="0" distB="0" distL="114300" distR="114300" simplePos="0" relativeHeight="251693056" behindDoc="0" locked="0" layoutInCell="1" allowOverlap="1" wp14:anchorId="61E8F90D" wp14:editId="41A74D07">
                <wp:simplePos x="0" y="0"/>
                <wp:positionH relativeFrom="column">
                  <wp:posOffset>1733550</wp:posOffset>
                </wp:positionH>
                <wp:positionV relativeFrom="paragraph">
                  <wp:posOffset>43815</wp:posOffset>
                </wp:positionV>
                <wp:extent cx="390525" cy="44767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390525" cy="4476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EFA17F" w14:textId="77777777" w:rsidR="00E7663A" w:rsidRPr="005D7B9E" w:rsidRDefault="00E7663A" w:rsidP="005D7B9E">
                            <w:pPr>
                              <w:jc w:val="center"/>
                              <w:rPr>
                                <w:b/>
                                <w:sz w:val="40"/>
                              </w:rPr>
                            </w:pPr>
                            <w:r w:rsidRPr="005D7B9E">
                              <w:rPr>
                                <w:b/>
                                <w:sz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8F90D" id="Rectangle 27" o:spid="_x0000_s1031" style="position:absolute;margin-left:136.5pt;margin-top:3.45pt;width:30.7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" fillcolor="white [3201]" stroked="f" strokeweight="1pt">
                <v:textbox>
                  <w:txbxContent>
                    <w:p w14:paraId="33EFA17F" w14:textId="77777777" w:rsidR="00E7663A" w:rsidRPr="005D7B9E" w:rsidRDefault="00E7663A" w:rsidP="005D7B9E">
                      <w:pPr>
                        <w:jc w:val="center"/>
                        <w:rPr>
                          <w:b/>
                          <w:sz w:val="40"/>
                        </w:rPr>
                      </w:pPr>
                      <w:r w:rsidRPr="005D7B9E">
                        <w:rPr>
                          <w:b/>
                          <w:sz w:val="40"/>
                        </w:rPr>
                        <w:t>A</w:t>
                      </w:r>
                    </w:p>
                  </w:txbxContent>
                </v:textbox>
              </v:rect>
            </w:pict>
          </mc:Fallback>
        </mc:AlternateContent>
      </w:r>
      <w:r w:rsidR="002A2A2B">
        <w:t xml:space="preserve">In the </w:t>
      </w:r>
      <w:r w:rsidR="00EF7AB6">
        <w:t>A</w:t>
      </w:r>
      <w:r w:rsidR="002A2A2B">
        <w:t xml:space="preserve">rcToolbox window </w:t>
      </w:r>
      <w:r w:rsidR="005D7B9E">
        <w:t xml:space="preserve">(A) </w:t>
      </w:r>
      <w:r w:rsidR="002A2A2B">
        <w:t>right click and select “Add Toolbox</w:t>
      </w:r>
      <w:r w:rsidR="00CF780C">
        <w:t>…</w:t>
      </w:r>
      <w:r w:rsidR="002A2A2B">
        <w:t xml:space="preserve">” then </w:t>
      </w:r>
      <w:r w:rsidR="005D7B9E">
        <w:t xml:space="preserve">in the Add Toolbox window (B) </w:t>
      </w:r>
      <w:r w:rsidR="002A2A2B">
        <w:t xml:space="preserve">navigate to </w:t>
      </w:r>
      <w:r w:rsidR="004016CC">
        <w:t xml:space="preserve">the py_Spatial folder </w:t>
      </w:r>
      <w:r w:rsidR="002A2A2B">
        <w:t>and select the</w:t>
      </w:r>
      <w:r w:rsidR="005D7B9E">
        <w:t xml:space="preserve"> “RBI Spatial Analysis Toolset” </w:t>
      </w:r>
      <w:r w:rsidR="002A2A2B">
        <w:t>you just downloaded.</w:t>
      </w:r>
      <w:r w:rsidR="00B34DFD" w:rsidRPr="00B34DFD">
        <w:rPr>
          <w:noProof/>
        </w:rPr>
        <w:t xml:space="preserve"> </w:t>
      </w:r>
    </w:p>
    <w:p w14:paraId="6D239D2D" w14:textId="3FC05E27" w:rsidR="002A6519" w:rsidRDefault="00B34DFD">
      <w:r>
        <w:rPr>
          <w:noProof/>
        </w:rPr>
        <w:drawing>
          <wp:inline distT="0" distB="0" distL="0" distR="0" wp14:anchorId="1EA1B076" wp14:editId="6E15267D">
            <wp:extent cx="3536099" cy="235267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Toolbox.jpeg"/>
                    <pic:cNvPicPr/>
                  </pic:nvPicPr>
                  <pic:blipFill>
                    <a:blip r:embed="rId13">
                      <a:extLst>
                        <a:ext uri="{28A0092B-C50C-407E-A947-70E740481C1C}">
                          <a14:useLocalDpi xmlns:a14="http://schemas.microsoft.com/office/drawing/2010/main" val="0"/>
                        </a:ext>
                      </a:extLst>
                    </a:blip>
                    <a:stretch>
                      <a:fillRect/>
                    </a:stretch>
                  </pic:blipFill>
                  <pic:spPr>
                    <a:xfrm>
                      <a:off x="0" y="0"/>
                      <a:ext cx="3552701" cy="2363721"/>
                    </a:xfrm>
                    <a:prstGeom prst="rect">
                      <a:avLst/>
                    </a:prstGeom>
                  </pic:spPr>
                </pic:pic>
              </a:graphicData>
            </a:graphic>
          </wp:inline>
        </w:drawing>
      </w:r>
    </w:p>
    <w:p w14:paraId="0A51A6A9" w14:textId="6B4A9E9D" w:rsidR="00314F4A" w:rsidRDefault="00B34DFD">
      <w:r>
        <w:rPr>
          <w:noProof/>
        </w:rPr>
        <w:drawing>
          <wp:anchor distT="0" distB="0" distL="114300" distR="114300" simplePos="0" relativeHeight="251654140" behindDoc="1" locked="0" layoutInCell="1" allowOverlap="1" wp14:anchorId="7C3FEBD3" wp14:editId="48145540">
            <wp:simplePos x="0" y="0"/>
            <wp:positionH relativeFrom="column">
              <wp:posOffset>3268980</wp:posOffset>
            </wp:positionH>
            <wp:positionV relativeFrom="paragraph">
              <wp:posOffset>262890</wp:posOffset>
            </wp:positionV>
            <wp:extent cx="2657475" cy="2362200"/>
            <wp:effectExtent l="0" t="0" r="9525" b="0"/>
            <wp:wrapTight wrapText="bothSides">
              <wp:wrapPolygon edited="0">
                <wp:start x="0" y="0"/>
                <wp:lineTo x="0" y="21426"/>
                <wp:lineTo x="21523" y="2142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7475" cy="2362200"/>
                    </a:xfrm>
                    <a:prstGeom prst="rect">
                      <a:avLst/>
                    </a:prstGeom>
                  </pic:spPr>
                </pic:pic>
              </a:graphicData>
            </a:graphic>
            <wp14:sizeRelH relativeFrom="page">
              <wp14:pctWidth>0</wp14:pctWidth>
            </wp14:sizeRelH>
            <wp14:sizeRelV relativeFrom="page">
              <wp14:pctHeight>0</wp14:pctHeight>
            </wp14:sizeRelV>
          </wp:anchor>
        </w:drawing>
      </w:r>
    </w:p>
    <w:p w14:paraId="797356AA" w14:textId="37E1C4E0" w:rsidR="00314F4A" w:rsidRDefault="00E26BCC">
      <w:r>
        <w:rPr>
          <w:noProof/>
        </w:rPr>
        <mc:AlternateContent>
          <mc:Choice Requires="wps">
            <w:drawing>
              <wp:anchor distT="0" distB="0" distL="114300" distR="114300" simplePos="0" relativeHeight="251697152" behindDoc="0" locked="0" layoutInCell="1" allowOverlap="1" wp14:anchorId="0BF5F270" wp14:editId="125BBF93">
                <wp:simplePos x="0" y="0"/>
                <wp:positionH relativeFrom="column">
                  <wp:posOffset>5162550</wp:posOffset>
                </wp:positionH>
                <wp:positionV relativeFrom="paragraph">
                  <wp:posOffset>286385</wp:posOffset>
                </wp:positionV>
                <wp:extent cx="533400" cy="485775"/>
                <wp:effectExtent l="0" t="0" r="0" b="9525"/>
                <wp:wrapNone/>
                <wp:docPr id="29" name="Rectangle 29"/>
                <wp:cNvGraphicFramePr/>
                <a:graphic xmlns:a="http://schemas.openxmlformats.org/drawingml/2006/main">
                  <a:graphicData uri="http://schemas.microsoft.com/office/word/2010/wordprocessingShape">
                    <wps:wsp>
                      <wps:cNvSpPr/>
                      <wps:spPr>
                        <a:xfrm>
                          <a:off x="0" y="0"/>
                          <a:ext cx="533400" cy="4857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0D372A2" w14:textId="77777777" w:rsidR="00E7663A" w:rsidRPr="005D7B9E" w:rsidRDefault="00E7663A" w:rsidP="005D7B9E">
                            <w:pPr>
                              <w:jc w:val="center"/>
                              <w:rPr>
                                <w:b/>
                                <w:sz w:val="40"/>
                              </w:rPr>
                            </w:pPr>
                            <w:r>
                              <w:rPr>
                                <w:b/>
                                <w:sz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F270" id="Rectangle 29" o:spid="_x0000_s1032" style="position:absolute;margin-left:406.5pt;margin-top:22.55pt;width:42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" fillcolor="white [3201]" stroked="f" strokeweight="1pt">
                <v:textbox>
                  <w:txbxContent>
                    <w:p w14:paraId="00D372A2" w14:textId="77777777" w:rsidR="00E7663A" w:rsidRPr="005D7B9E" w:rsidRDefault="00E7663A" w:rsidP="005D7B9E">
                      <w:pPr>
                        <w:jc w:val="center"/>
                        <w:rPr>
                          <w:b/>
                          <w:sz w:val="40"/>
                        </w:rPr>
                      </w:pPr>
                      <w:r>
                        <w:rPr>
                          <w:b/>
                          <w:sz w:val="40"/>
                        </w:rPr>
                        <w:t>C</w:t>
                      </w:r>
                    </w:p>
                  </w:txbxContent>
                </v:textbox>
              </v:rect>
            </w:pict>
          </mc:Fallback>
        </mc:AlternateContent>
      </w:r>
    </w:p>
    <w:p w14:paraId="58D0BD94" w14:textId="1AE9D132" w:rsidR="002A6519" w:rsidRDefault="00CF780C">
      <w:r>
        <w:t>On</w:t>
      </w:r>
      <w:r w:rsidR="00314F4A">
        <w:t>c</w:t>
      </w:r>
      <w:r>
        <w:t xml:space="preserve">e the toolbox </w:t>
      </w:r>
      <w:r w:rsidR="005D7B9E">
        <w:t>is added it will appear in the A</w:t>
      </w:r>
      <w:r>
        <w:t xml:space="preserve">rcToolbox window </w:t>
      </w:r>
      <w:r w:rsidR="005D7B9E">
        <w:t xml:space="preserve">(C) </w:t>
      </w:r>
      <w:r>
        <w:t>alongside other toolboxes, and individual tools within the toolbox can be selected just like other toolboxes.</w:t>
      </w:r>
    </w:p>
    <w:p w14:paraId="5B05C07D" w14:textId="6DE693E9" w:rsidR="00CF780C" w:rsidRDefault="00CF780C" w:rsidP="00CF780C">
      <w:pPr>
        <w:jc w:val="center"/>
      </w:pPr>
    </w:p>
    <w:p w14:paraId="06B66091" w14:textId="508D254E" w:rsidR="00CF780C" w:rsidRDefault="00CF780C"/>
    <w:p w14:paraId="1DA35665" w14:textId="1DB6E2B6" w:rsidR="00314F4A" w:rsidRDefault="00314F4A">
      <w:pPr>
        <w:rPr>
          <w:b/>
        </w:rPr>
      </w:pPr>
      <w:r>
        <w:rPr>
          <w:b/>
        </w:rPr>
        <w:br w:type="page"/>
      </w:r>
    </w:p>
    <w:p w14:paraId="1E36319E" w14:textId="77777777" w:rsidR="00CF780C" w:rsidRPr="00CF780C" w:rsidRDefault="00CF780C">
      <w:pPr>
        <w:rPr>
          <w:b/>
        </w:rPr>
      </w:pPr>
      <w:r w:rsidRPr="00CF780C">
        <w:rPr>
          <w:b/>
        </w:rPr>
        <w:lastRenderedPageBreak/>
        <w:t>Associated Files:</w:t>
      </w:r>
    </w:p>
    <w:p w14:paraId="201A3478" w14:textId="02BAB5F4" w:rsidR="00314F4A" w:rsidRDefault="00314F4A">
      <w:r>
        <w:t>In addition to the python toolbox, there are also several other files</w:t>
      </w:r>
      <w:r w:rsidR="00B34DFD">
        <w:t xml:space="preserve"> in the py_Spatial directory</w:t>
      </w:r>
      <w:r>
        <w:t xml:space="preserve"> that get downloaded and help to streamline your analysis.</w:t>
      </w:r>
    </w:p>
    <w:p w14:paraId="285BB0AB" w14:textId="77777777" w:rsidR="00314F4A" w:rsidRDefault="00314F4A" w:rsidP="00314F4A">
      <w:pPr>
        <w:ind w:left="720"/>
      </w:pPr>
      <w:r>
        <w:t xml:space="preserve">.xml files – </w:t>
      </w:r>
      <w:r w:rsidR="00A350F3">
        <w:t>five</w:t>
      </w:r>
      <w:r>
        <w:t xml:space="preserve"> files</w:t>
      </w:r>
      <w:r w:rsidR="00A350F3">
        <w:t>, each name</w:t>
      </w:r>
      <w:r w:rsidR="0064581D">
        <w:t>d</w:t>
      </w:r>
      <w:r w:rsidR="00A350F3">
        <w:t xml:space="preserve"> after the tool they refer to,</w:t>
      </w:r>
      <w:r>
        <w:t xml:space="preserve"> provide additional tool help when using each of the tools within the RBI Spatial Analysis Toolset. Without the .xml files the tool will have descriptive help text for the tool in general but will not have the full Tool Help and </w:t>
      </w:r>
      <w:r w:rsidR="00001471">
        <w:t>descriptive help for each tool parameter.</w:t>
      </w:r>
      <w:r>
        <w:t xml:space="preserve"> </w:t>
      </w:r>
      <w:r w:rsidR="0064581D">
        <w:t>These files do not impact tool functionality.</w:t>
      </w:r>
    </w:p>
    <w:p w14:paraId="60955820" w14:textId="77777777" w:rsidR="00073574" w:rsidRDefault="00847D65" w:rsidP="00847D65">
      <w:pPr>
        <w:ind w:left="720"/>
      </w:pPr>
      <w:r>
        <w:t xml:space="preserve">NHD+ files – two files are available for download with the tool, a table with </w:t>
      </w:r>
      <w:r w:rsidR="00D77C52">
        <w:t>catchments</w:t>
      </w:r>
      <w:r>
        <w:t xml:space="preserve"> </w:t>
      </w:r>
      <w:r w:rsidR="00D03FB3">
        <w:t xml:space="preserve">(Catchment.shp) </w:t>
      </w:r>
      <w:r>
        <w:t>and a table with the upstream/downstream relationships</w:t>
      </w:r>
      <w:r w:rsidR="00D03FB3">
        <w:t xml:space="preserve"> (PlusFlow.dbf)</w:t>
      </w:r>
      <w:r>
        <w:t xml:space="preserve">. The full tool is designed to find these files in the same folder as the tool itself. In the “Part – Flood Risk Reduction” tool you can specify the files to use for </w:t>
      </w:r>
      <w:r w:rsidR="00D77C52">
        <w:t xml:space="preserve">catchments </w:t>
      </w:r>
      <w:r>
        <w:t xml:space="preserve">and their upstream/downstream relationships. This is useful if you wish to use your own </w:t>
      </w:r>
      <w:r w:rsidR="00D77C52">
        <w:t xml:space="preserve">catchments </w:t>
      </w:r>
      <w:r w:rsidR="0064581D">
        <w:t>or</w:t>
      </w:r>
      <w:r w:rsidR="00D03FB3">
        <w:t xml:space="preserve"> NHD+ files</w:t>
      </w:r>
      <w:r w:rsidR="0064581D">
        <w:t xml:space="preserve"> updated</w:t>
      </w:r>
      <w:r w:rsidR="00D03FB3">
        <w:t xml:space="preserve"> from the version 2</w:t>
      </w:r>
      <w:r w:rsidR="0064581D">
        <w:t xml:space="preserve"> available with the tool:</w:t>
      </w:r>
    </w:p>
    <w:p w14:paraId="5C62B2D1" w14:textId="77777777" w:rsidR="00314F4A" w:rsidRDefault="00E7663A" w:rsidP="00847D65">
      <w:pPr>
        <w:ind w:left="720"/>
      </w:pPr>
      <w:hyperlink r:id="rId15" w:history="1">
        <w:r w:rsidR="00D03FB3" w:rsidRPr="009B5B37">
          <w:rPr>
            <w:rStyle w:val="Hyperlink"/>
          </w:rPr>
          <w:t>http://www.horizon-systems.com/NHDPlus/NHDPlusV2_data.php</w:t>
        </w:r>
      </w:hyperlink>
    </w:p>
    <w:p w14:paraId="5172EB0B" w14:textId="77777777" w:rsidR="00847D65" w:rsidRDefault="00847D65" w:rsidP="00847D65">
      <w:pPr>
        <w:ind w:left="720"/>
      </w:pPr>
      <w:r>
        <w:t>.mxd file – a map file is available for download with the tool that includes all the layout formatting required to produce pdf results reports. The full tool is designed to automatically find these files in the same folder as the tool itself. In the “Part – Report Generation” tool you can specify the mapfile (.mxd) you want to use for formatting if you wish to move the file.</w:t>
      </w:r>
    </w:p>
    <w:p w14:paraId="40AFED26" w14:textId="77777777" w:rsidR="00292636" w:rsidRDefault="00292636" w:rsidP="00292636">
      <w:pPr>
        <w:rPr>
          <w:b/>
        </w:rPr>
      </w:pPr>
    </w:p>
    <w:p w14:paraId="382990B7" w14:textId="77777777" w:rsidR="00292636" w:rsidRDefault="00C63C2F" w:rsidP="00292636">
      <w:pPr>
        <w:rPr>
          <w:b/>
        </w:rPr>
      </w:pPr>
      <w:r>
        <w:rPr>
          <w:b/>
        </w:rPr>
        <w:t>Using</w:t>
      </w:r>
      <w:r w:rsidR="00292636">
        <w:rPr>
          <w:b/>
        </w:rPr>
        <w:t xml:space="preserve"> the toolset:</w:t>
      </w:r>
    </w:p>
    <w:p w14:paraId="2DA18204" w14:textId="77777777" w:rsidR="00292636" w:rsidRDefault="00292636" w:rsidP="00292636">
      <w:r>
        <w:t xml:space="preserve">There are two ways to use the toolset to run your spatial analysis, either </w:t>
      </w:r>
      <w:r w:rsidR="00B80FB4">
        <w:t>by using the individual “Part</w:t>
      </w:r>
      <w:r>
        <w:t xml:space="preserve">” tools in a stepwise process </w:t>
      </w:r>
      <w:r w:rsidR="00B6665B">
        <w:t xml:space="preserve">along with parts of the “Full Tier I Assessment” tool </w:t>
      </w:r>
      <w:r>
        <w:t>or by loading all of the data into the “Full Tier I Assessment” tool and running it once.</w:t>
      </w:r>
      <w:r w:rsidR="00911589">
        <w:t xml:space="preserve"> Data requirements for each benefit you may choose to </w:t>
      </w:r>
      <w:r w:rsidR="00B6665B">
        <w:t>assess</w:t>
      </w:r>
      <w:r w:rsidR="00911589">
        <w:t xml:space="preserve"> are described</w:t>
      </w:r>
      <w:r w:rsidR="00B6665B">
        <w:t xml:space="preserve"> in the </w:t>
      </w:r>
      <w:r w:rsidR="00B6665B">
        <w:rPr>
          <w:b/>
        </w:rPr>
        <w:t xml:space="preserve">Data Requirements </w:t>
      </w:r>
      <w:r w:rsidR="00B6665B">
        <w:t>section.</w:t>
      </w:r>
      <w:r w:rsidR="0064581D">
        <w:t xml:space="preserve"> T</w:t>
      </w:r>
      <w:r w:rsidR="00911589">
        <w:t xml:space="preserve">hen a description of the full tool </w:t>
      </w:r>
      <w:r w:rsidR="0064581D">
        <w:t xml:space="preserve">is provided, followed by sections on each of the </w:t>
      </w:r>
      <w:r w:rsidR="00B80FB4">
        <w:t>Part</w:t>
      </w:r>
      <w:r w:rsidR="00911589">
        <w:t xml:space="preserve"> tools and how the</w:t>
      </w:r>
      <w:r w:rsidR="00B80FB4">
        <w:t>y differ from the Full</w:t>
      </w:r>
      <w:r w:rsidR="00C63C2F">
        <w:t xml:space="preserve"> Tier 1 Assessment tool</w:t>
      </w:r>
      <w:r w:rsidR="00911589">
        <w:t>.</w:t>
      </w:r>
    </w:p>
    <w:p w14:paraId="28059C83" w14:textId="77777777" w:rsidR="00911589" w:rsidRDefault="00911589" w:rsidP="00292636">
      <w:pPr>
        <w:rPr>
          <w:b/>
        </w:rPr>
      </w:pPr>
      <w:r w:rsidRPr="00911589">
        <w:rPr>
          <w:b/>
        </w:rPr>
        <w:t>Data Requirements:</w:t>
      </w:r>
    </w:p>
    <w:p w14:paraId="7A5204E2" w14:textId="77777777" w:rsidR="00867282" w:rsidRDefault="00867282" w:rsidP="00867282">
      <w:pPr>
        <w:ind w:left="720"/>
      </w:pPr>
      <w:r>
        <w:rPr>
          <w:b/>
        </w:rPr>
        <w:t xml:space="preserve">Restoration Site Polygons </w:t>
      </w:r>
      <w:r>
        <w:t>- Running analysis for any benefit requires polygons representing the area of the restoration sites being assessed. All other input datasets will be re-projected based on the projection used for the restoration sites to ensure distortion an</w:t>
      </w:r>
      <w:r w:rsidR="00D77C52">
        <w:t>d mis-alignments are minimized.</w:t>
      </w:r>
      <w:r w:rsidR="00B80FB4">
        <w:t xml:space="preserve"> </w:t>
      </w:r>
      <w:r w:rsidR="00CA44C6">
        <w:t>All fields and spatial data</w:t>
      </w:r>
      <w:r w:rsidR="00B80FB4">
        <w:t xml:space="preserve"> </w:t>
      </w:r>
      <w:r w:rsidR="00CA44C6">
        <w:t xml:space="preserve">in </w:t>
      </w:r>
      <w:r w:rsidR="00B80FB4">
        <w:t>this feature layer will be copied from the sites to the output table, allowing the output table from one partial analysis to be used as an</w:t>
      </w:r>
      <w:r w:rsidR="00CA44C6">
        <w:t xml:space="preserve"> input (Restoration Site Polygons) to the next.</w:t>
      </w:r>
    </w:p>
    <w:p w14:paraId="37925441" w14:textId="77777777" w:rsidR="00A350F3" w:rsidRDefault="00A350F3" w:rsidP="00867282">
      <w:pPr>
        <w:ind w:left="720"/>
      </w:pPr>
      <w:r>
        <w:rPr>
          <w:b/>
        </w:rPr>
        <w:t xml:space="preserve">Output – </w:t>
      </w:r>
      <w:r>
        <w:t>A file name and location must be specified for the dataset that results from the analysis. It is recommended that users create a new personal geodatabase and save their output there because the folder location of the output file is also used to save intermediate files. If files with the same names as the intermediates already exist in the specified file they will be deleted and overwritten.</w:t>
      </w:r>
    </w:p>
    <w:p w14:paraId="03B708B9" w14:textId="77777777" w:rsidR="00CA44C6" w:rsidRDefault="00CA44C6" w:rsidP="00CA44C6">
      <w:pPr>
        <w:ind w:left="720"/>
      </w:pPr>
      <w:r>
        <w:rPr>
          <w:b/>
        </w:rPr>
        <w:lastRenderedPageBreak/>
        <w:t xml:space="preserve">Address Points </w:t>
      </w:r>
      <w:r>
        <w:t xml:space="preserve">or </w:t>
      </w:r>
      <w:r>
        <w:rPr>
          <w:b/>
        </w:rPr>
        <w:t xml:space="preserve">Population </w:t>
      </w:r>
      <w:r w:rsidRPr="00D77C52">
        <w:rPr>
          <w:b/>
        </w:rPr>
        <w:t>Raster</w:t>
      </w:r>
      <w:r>
        <w:t xml:space="preserve"> - </w:t>
      </w:r>
      <w:r w:rsidRPr="00D77C52">
        <w:t>Most</w:t>
      </w:r>
      <w:r>
        <w:t xml:space="preserve"> benefits require a dataset representing people in the area around the restoration sites that could potentially receive benefits from site restoration. The spatial range where people should be considered varies depending on the benefits chosen for assessment, but a buffer of 12 miles around the site will usually be enough. The tool will accept either points representing individual homes or a grid format (raster) representation of population. Where points are not available we recommend using the EnviroAtlas - Dasymetric Population available for the conterminous United States:</w:t>
      </w:r>
    </w:p>
    <w:p w14:paraId="1FD66325" w14:textId="77777777" w:rsidR="00CA44C6" w:rsidRDefault="00E7663A" w:rsidP="00CA44C6">
      <w:pPr>
        <w:ind w:left="720"/>
      </w:pPr>
      <w:hyperlink r:id="rId16" w:history="1">
        <w:r w:rsidR="00CA44C6" w:rsidRPr="003346BA">
          <w:rPr>
            <w:rStyle w:val="Hyperlink"/>
          </w:rPr>
          <w:t>https://catalog.data.gov/dataset/enviroatlas-dasymetric-population-for-the-conterminous-united-states</w:t>
        </w:r>
      </w:hyperlink>
    </w:p>
    <w:p w14:paraId="7EA65648" w14:textId="77777777" w:rsidR="00292636" w:rsidRDefault="00911589" w:rsidP="00292636">
      <w:r>
        <w:t>The spatial analysis tool is designed to assess up to Five (5) benefits that were developed for u</w:t>
      </w:r>
      <w:r w:rsidR="00867282">
        <w:t>rban wetland restoration sites, each having their own specific data requirements:</w:t>
      </w:r>
    </w:p>
    <w:p w14:paraId="4E49122C" w14:textId="77777777" w:rsidR="00867282" w:rsidRDefault="00867282" w:rsidP="00EE6816">
      <w:pPr>
        <w:ind w:left="720"/>
      </w:pPr>
      <w:r>
        <w:rPr>
          <w:b/>
        </w:rPr>
        <w:t xml:space="preserve">Reduced Flood Risk </w:t>
      </w:r>
      <w:r>
        <w:t>– Flood risk</w:t>
      </w:r>
      <w:r w:rsidR="00DE37DA">
        <w:t xml:space="preserve"> reduction benefits flow from where the</w:t>
      </w:r>
      <w:r w:rsidR="00A244FA">
        <w:t>y</w:t>
      </w:r>
      <w:r w:rsidR="00DE37DA">
        <w:t xml:space="preserve"> are produced to downstream areas that would otherwise flood. Flood risk reduction</w:t>
      </w:r>
      <w:r>
        <w:t xml:space="preserve"> indicator metrics </w:t>
      </w:r>
      <w:r w:rsidR="00D77C52">
        <w:t xml:space="preserve">include </w:t>
      </w:r>
      <w:r w:rsidR="00DE37DA">
        <w:t xml:space="preserve">the number of beneficiaries in areas that flood downstream of the site. </w:t>
      </w:r>
      <w:r w:rsidR="00DA5BB9" w:rsidRPr="00DA5BB9">
        <w:t>The</w:t>
      </w:r>
      <w:r w:rsidR="00DA5BB9">
        <w:rPr>
          <w:b/>
        </w:rPr>
        <w:t xml:space="preserve"> </w:t>
      </w:r>
      <w:r w:rsidR="00DA5BB9">
        <w:t xml:space="preserve">“NHD+ Catchments” dataset is used to determine what catchments are within 2.5 miles of the site. The tool selects the catchment(s) in the “NHD+ Catchments” dataset that overlap the site, and makes a sub-selection of the catchments in 2.5 miles based on which catchments are downstream from those that overlap the site. Downstream catchments are identified using the “NHD Join Field“ field from the “NHD+ Catchments” dataset that matches the To/From COMID field in the </w:t>
      </w:r>
      <w:r w:rsidR="00EE6816">
        <w:t>“Relationship T</w:t>
      </w:r>
      <w:r w:rsidR="00DA5BB9">
        <w:t>able</w:t>
      </w:r>
      <w:r w:rsidR="00EE6816">
        <w:t>”</w:t>
      </w:r>
      <w:r w:rsidR="00DA5BB9">
        <w:t xml:space="preserve"> dataset. Once a catchment falls completely outside of 2.5 miles of the site no further downstream catchments are included even if the stream network flows back into 2.5 miles of the site. However, since the stream network may curve and loop around within 2.5 miles of the site, the length of the stream network included will typically exceed 2.5 miles.</w:t>
      </w:r>
      <w:r w:rsidR="00EE6816">
        <w:t xml:space="preserve"> T</w:t>
      </w:r>
      <w:r w:rsidR="00DE37DA">
        <w:t xml:space="preserve">he </w:t>
      </w:r>
      <w:r w:rsidR="00A244FA">
        <w:t>“</w:t>
      </w:r>
      <w:r w:rsidR="00DE37DA">
        <w:t>Flood Zone</w:t>
      </w:r>
      <w:r w:rsidR="00A244FA">
        <w:t>”</w:t>
      </w:r>
      <w:r w:rsidR="00EE6816">
        <w:t xml:space="preserve"> dataset is</w:t>
      </w:r>
      <w:r w:rsidR="00DE37DA">
        <w:t xml:space="preserve"> used </w:t>
      </w:r>
      <w:r w:rsidR="00EE6816">
        <w:t>to define the area that floods, and gets clipped by the resulting catchments to determine where people may benefit downstream of the site.</w:t>
      </w:r>
      <w:r w:rsidR="003B3C5A">
        <w:t xml:space="preserve"> </w:t>
      </w:r>
      <w:r w:rsidR="00EE6816">
        <w:t xml:space="preserve">“Dams and Levees” </w:t>
      </w:r>
      <w:r w:rsidR="007F768D">
        <w:t xml:space="preserve">and “Wetlands” </w:t>
      </w:r>
      <w:r w:rsidR="00EE6816">
        <w:t>are features that may act as substitutes, reducing flow risk.</w:t>
      </w:r>
      <w:r w:rsidR="007F768D">
        <w:t xml:space="preserve"> All substitute features in range are counted, regardless of being upstream or downstream.</w:t>
      </w:r>
    </w:p>
    <w:tbl>
      <w:tblPr>
        <w:tblStyle w:val="TableGrid"/>
        <w:tblW w:w="9386" w:type="dxa"/>
        <w:tblInd w:w="-113" w:type="dxa"/>
        <w:tblLook w:val="04A0" w:firstRow="1" w:lastRow="0" w:firstColumn="1" w:lastColumn="0" w:noHBand="0" w:noVBand="1"/>
      </w:tblPr>
      <w:tblGrid>
        <w:gridCol w:w="2178"/>
        <w:gridCol w:w="4050"/>
        <w:gridCol w:w="1143"/>
        <w:gridCol w:w="2015"/>
      </w:tblGrid>
      <w:tr w:rsidR="00D77C52" w14:paraId="1D3A2DA9" w14:textId="77777777" w:rsidTr="00EE6816">
        <w:tc>
          <w:tcPr>
            <w:tcW w:w="2178" w:type="dxa"/>
          </w:tcPr>
          <w:p w14:paraId="644B124D" w14:textId="77777777" w:rsidR="00D77C52" w:rsidRPr="00D77C52" w:rsidRDefault="00D77C52" w:rsidP="00867282">
            <w:pPr>
              <w:rPr>
                <w:b/>
              </w:rPr>
            </w:pPr>
            <w:r>
              <w:rPr>
                <w:b/>
              </w:rPr>
              <w:t>Parameter</w:t>
            </w:r>
          </w:p>
        </w:tc>
        <w:tc>
          <w:tcPr>
            <w:tcW w:w="4050" w:type="dxa"/>
          </w:tcPr>
          <w:p w14:paraId="2F09F887" w14:textId="77777777" w:rsidR="00D77C52" w:rsidRPr="00D77C52" w:rsidRDefault="00D77C52" w:rsidP="00867282">
            <w:pPr>
              <w:rPr>
                <w:b/>
              </w:rPr>
            </w:pPr>
            <w:r w:rsidRPr="00D77C52">
              <w:rPr>
                <w:b/>
              </w:rPr>
              <w:t>Explanation</w:t>
            </w:r>
          </w:p>
        </w:tc>
        <w:tc>
          <w:tcPr>
            <w:tcW w:w="1143" w:type="dxa"/>
          </w:tcPr>
          <w:p w14:paraId="2C9023BE" w14:textId="77777777" w:rsidR="00D77C52" w:rsidRPr="00D77C52" w:rsidRDefault="00D77C52" w:rsidP="00867282">
            <w:pPr>
              <w:rPr>
                <w:b/>
              </w:rPr>
            </w:pPr>
            <w:r w:rsidRPr="00D77C52">
              <w:rPr>
                <w:b/>
              </w:rPr>
              <w:t>Data Type</w:t>
            </w:r>
          </w:p>
        </w:tc>
        <w:tc>
          <w:tcPr>
            <w:tcW w:w="2015" w:type="dxa"/>
          </w:tcPr>
          <w:p w14:paraId="30B7FB8D" w14:textId="77777777" w:rsidR="00D77C52" w:rsidRPr="00D77C52" w:rsidRDefault="00D77C52" w:rsidP="00867282">
            <w:pPr>
              <w:rPr>
                <w:b/>
              </w:rPr>
            </w:pPr>
            <w:r>
              <w:rPr>
                <w:b/>
              </w:rPr>
              <w:t>Suggested Source</w:t>
            </w:r>
          </w:p>
        </w:tc>
      </w:tr>
      <w:tr w:rsidR="00D77C52" w14:paraId="5D253153" w14:textId="77777777" w:rsidTr="00EE6816">
        <w:tc>
          <w:tcPr>
            <w:tcW w:w="2178" w:type="dxa"/>
          </w:tcPr>
          <w:p w14:paraId="5BF67346" w14:textId="23AB3A9F" w:rsidR="00D77C52" w:rsidRDefault="00D77C52" w:rsidP="007406C3">
            <w:r>
              <w:t xml:space="preserve">Flood Zone </w:t>
            </w:r>
            <w:r w:rsidR="007406C3">
              <w:t>Polygons</w:t>
            </w:r>
          </w:p>
        </w:tc>
        <w:tc>
          <w:tcPr>
            <w:tcW w:w="4050" w:type="dxa"/>
          </w:tcPr>
          <w:p w14:paraId="18B13E31" w14:textId="77777777" w:rsidR="00D77C52" w:rsidRDefault="00D77C52" w:rsidP="00867282">
            <w:r>
              <w:t>Dataset that defines</w:t>
            </w:r>
            <w:r w:rsidR="00EB670E">
              <w:t xml:space="preserve"> flood zones (e.g. 100-yr or 500-yr) where flooding occurs</w:t>
            </w:r>
          </w:p>
        </w:tc>
        <w:tc>
          <w:tcPr>
            <w:tcW w:w="1143" w:type="dxa"/>
          </w:tcPr>
          <w:p w14:paraId="62AB97A5" w14:textId="77777777" w:rsidR="00D77C52" w:rsidRDefault="00EB670E" w:rsidP="00867282">
            <w:r>
              <w:t>Feature Layer</w:t>
            </w:r>
          </w:p>
        </w:tc>
        <w:tc>
          <w:tcPr>
            <w:tcW w:w="2015" w:type="dxa"/>
          </w:tcPr>
          <w:p w14:paraId="6BE57778" w14:textId="77777777" w:rsidR="00D77C52" w:rsidRDefault="00EB670E" w:rsidP="00867282">
            <w:r>
              <w:t>FEMA, NOAA</w:t>
            </w:r>
          </w:p>
        </w:tc>
      </w:tr>
      <w:tr w:rsidR="00D77C52" w14:paraId="3C5AEE37" w14:textId="77777777" w:rsidTr="00EE6816">
        <w:tc>
          <w:tcPr>
            <w:tcW w:w="2178" w:type="dxa"/>
          </w:tcPr>
          <w:p w14:paraId="76E22B5E" w14:textId="4B8F3217" w:rsidR="00D77C52" w:rsidRDefault="007406C3" w:rsidP="007406C3">
            <w:r>
              <w:t>Wetland Polygons</w:t>
            </w:r>
          </w:p>
        </w:tc>
        <w:tc>
          <w:tcPr>
            <w:tcW w:w="4050" w:type="dxa"/>
          </w:tcPr>
          <w:p w14:paraId="5DA6BCC4" w14:textId="77777777" w:rsidR="00D77C52" w:rsidRDefault="00EB670E" w:rsidP="00867282">
            <w:r>
              <w:t>Dataset that defines existing wetlands</w:t>
            </w:r>
          </w:p>
        </w:tc>
        <w:tc>
          <w:tcPr>
            <w:tcW w:w="1143" w:type="dxa"/>
          </w:tcPr>
          <w:p w14:paraId="60A4A2B6" w14:textId="77777777" w:rsidR="00D77C52" w:rsidRDefault="00EB670E" w:rsidP="00867282">
            <w:r>
              <w:t>Feature Layer</w:t>
            </w:r>
          </w:p>
        </w:tc>
        <w:tc>
          <w:tcPr>
            <w:tcW w:w="2015" w:type="dxa"/>
          </w:tcPr>
          <w:p w14:paraId="27031575" w14:textId="70E02B91" w:rsidR="00D77C52" w:rsidRDefault="00964412" w:rsidP="00867282">
            <w:r>
              <w:t>National Wetlands Inventory (NWI)</w:t>
            </w:r>
          </w:p>
        </w:tc>
      </w:tr>
      <w:tr w:rsidR="00D77C52" w14:paraId="713CF9DB" w14:textId="77777777" w:rsidTr="00EE6816">
        <w:tc>
          <w:tcPr>
            <w:tcW w:w="2178" w:type="dxa"/>
          </w:tcPr>
          <w:p w14:paraId="07717D1D" w14:textId="6E1DC772" w:rsidR="00D77C52" w:rsidRDefault="007406C3" w:rsidP="007406C3">
            <w:r>
              <w:t>Dams/L</w:t>
            </w:r>
            <w:r w:rsidR="00D77C52">
              <w:t>evees</w:t>
            </w:r>
          </w:p>
        </w:tc>
        <w:tc>
          <w:tcPr>
            <w:tcW w:w="4050" w:type="dxa"/>
          </w:tcPr>
          <w:p w14:paraId="27D97FCD" w14:textId="6B9F8632" w:rsidR="00D77C52" w:rsidRDefault="007F768D" w:rsidP="00964412">
            <w:r>
              <w:t xml:space="preserve">Point, line or polygon dataset </w:t>
            </w:r>
            <w:r w:rsidR="00964412">
              <w:t>defining</w:t>
            </w:r>
            <w:r w:rsidR="00EB670E">
              <w:t xml:space="preserve"> </w:t>
            </w:r>
            <w:r w:rsidR="00964412">
              <w:t>flood prevention infrastructure</w:t>
            </w:r>
          </w:p>
        </w:tc>
        <w:tc>
          <w:tcPr>
            <w:tcW w:w="1143" w:type="dxa"/>
          </w:tcPr>
          <w:p w14:paraId="5E08B323" w14:textId="77777777" w:rsidR="00D77C52" w:rsidRDefault="00EB670E" w:rsidP="00867282">
            <w:r>
              <w:t>Feature Layer</w:t>
            </w:r>
          </w:p>
        </w:tc>
        <w:tc>
          <w:tcPr>
            <w:tcW w:w="2015" w:type="dxa"/>
          </w:tcPr>
          <w:p w14:paraId="0ECD337D" w14:textId="77777777" w:rsidR="00D77C52" w:rsidRDefault="00EB670E" w:rsidP="00867282">
            <w:r>
              <w:t>USGS NHD+</w:t>
            </w:r>
          </w:p>
        </w:tc>
      </w:tr>
      <w:tr w:rsidR="00D77C52" w14:paraId="43F7EEC0" w14:textId="77777777" w:rsidTr="00EE6816">
        <w:tc>
          <w:tcPr>
            <w:tcW w:w="2178" w:type="dxa"/>
          </w:tcPr>
          <w:p w14:paraId="4B4A3048" w14:textId="77777777" w:rsidR="00D77C52" w:rsidRDefault="00D77C52" w:rsidP="00867282">
            <w:r>
              <w:t>NHD+ Catchments</w:t>
            </w:r>
          </w:p>
        </w:tc>
        <w:tc>
          <w:tcPr>
            <w:tcW w:w="4050" w:type="dxa"/>
          </w:tcPr>
          <w:p w14:paraId="782B1F62" w14:textId="77777777" w:rsidR="00D77C52" w:rsidRDefault="00DE37DA" w:rsidP="00867282">
            <w:r>
              <w:t>Dataset that defines catchments around the restoration sites</w:t>
            </w:r>
          </w:p>
        </w:tc>
        <w:tc>
          <w:tcPr>
            <w:tcW w:w="1143" w:type="dxa"/>
          </w:tcPr>
          <w:p w14:paraId="295FDBA7" w14:textId="77777777" w:rsidR="00D77C52" w:rsidRDefault="00EB670E" w:rsidP="00867282">
            <w:r>
              <w:t>Feature Layer</w:t>
            </w:r>
          </w:p>
        </w:tc>
        <w:tc>
          <w:tcPr>
            <w:tcW w:w="2015" w:type="dxa"/>
          </w:tcPr>
          <w:p w14:paraId="5D7A629E" w14:textId="77777777" w:rsidR="00D77C52" w:rsidRDefault="00EB670E" w:rsidP="00867282">
            <w:r>
              <w:t>Available with tool</w:t>
            </w:r>
          </w:p>
          <w:p w14:paraId="3B263625" w14:textId="77777777" w:rsidR="00EE6816" w:rsidRDefault="00EE6816" w:rsidP="00867282">
            <w:r>
              <w:t>(Catchment.shp)</w:t>
            </w:r>
          </w:p>
        </w:tc>
      </w:tr>
      <w:tr w:rsidR="00D77C52" w14:paraId="29EB0FD4" w14:textId="77777777" w:rsidTr="00EE6816">
        <w:tc>
          <w:tcPr>
            <w:tcW w:w="2178" w:type="dxa"/>
          </w:tcPr>
          <w:p w14:paraId="198F1644" w14:textId="77777777" w:rsidR="00D77C52" w:rsidRDefault="00D77C52" w:rsidP="00867282">
            <w:r>
              <w:t>NHD Join Field</w:t>
            </w:r>
          </w:p>
        </w:tc>
        <w:tc>
          <w:tcPr>
            <w:tcW w:w="4050" w:type="dxa"/>
          </w:tcPr>
          <w:p w14:paraId="2155F25E" w14:textId="77777777" w:rsidR="00D77C52" w:rsidRDefault="00EB670E" w:rsidP="00867282">
            <w:r>
              <w:t>Field that holds the ID associated with the catchment in the relationship table</w:t>
            </w:r>
          </w:p>
        </w:tc>
        <w:tc>
          <w:tcPr>
            <w:tcW w:w="1143" w:type="dxa"/>
          </w:tcPr>
          <w:p w14:paraId="793FB472" w14:textId="77777777" w:rsidR="00D77C52" w:rsidRDefault="00EB670E" w:rsidP="00867282">
            <w:r>
              <w:t>Field</w:t>
            </w:r>
          </w:p>
        </w:tc>
        <w:tc>
          <w:tcPr>
            <w:tcW w:w="2015" w:type="dxa"/>
          </w:tcPr>
          <w:p w14:paraId="1BFA7160" w14:textId="77777777" w:rsidR="00D77C52" w:rsidRDefault="00EB670E" w:rsidP="00867282">
            <w:r>
              <w:t>Available with tool</w:t>
            </w:r>
          </w:p>
          <w:p w14:paraId="71DC425E" w14:textId="77777777" w:rsidR="00EE6816" w:rsidRDefault="00EE6816" w:rsidP="00867282">
            <w:r>
              <w:t>(FEATUREID)</w:t>
            </w:r>
          </w:p>
        </w:tc>
      </w:tr>
      <w:tr w:rsidR="00EE6816" w14:paraId="1A417FF5" w14:textId="77777777" w:rsidTr="00EE6816">
        <w:tc>
          <w:tcPr>
            <w:tcW w:w="2178" w:type="dxa"/>
          </w:tcPr>
          <w:p w14:paraId="39CAFF46" w14:textId="77777777" w:rsidR="00EE6816" w:rsidRDefault="00EE6816" w:rsidP="00867282">
            <w:r>
              <w:t>Relationship Table</w:t>
            </w:r>
          </w:p>
        </w:tc>
        <w:tc>
          <w:tcPr>
            <w:tcW w:w="4050" w:type="dxa"/>
          </w:tcPr>
          <w:p w14:paraId="3BAFF04E" w14:textId="41EC8DDC" w:rsidR="00EE6816" w:rsidRDefault="00964412" w:rsidP="00964412">
            <w:r>
              <w:t xml:space="preserve">Table with to/from COMID fields </w:t>
            </w:r>
            <w:r w:rsidR="00EE6816">
              <w:t>corresponding to</w:t>
            </w:r>
            <w:r>
              <w:t xml:space="preserve"> the NHD Join Field for</w:t>
            </w:r>
            <w:r w:rsidR="00EE6816">
              <w:t xml:space="preserve"> upstream/downstream catchments</w:t>
            </w:r>
          </w:p>
        </w:tc>
        <w:tc>
          <w:tcPr>
            <w:tcW w:w="1143" w:type="dxa"/>
          </w:tcPr>
          <w:p w14:paraId="67A2ABF0" w14:textId="77777777" w:rsidR="00EE6816" w:rsidRDefault="00EE6816" w:rsidP="00867282">
            <w:r>
              <w:t>Table</w:t>
            </w:r>
          </w:p>
        </w:tc>
        <w:tc>
          <w:tcPr>
            <w:tcW w:w="2015" w:type="dxa"/>
          </w:tcPr>
          <w:p w14:paraId="66AAFA97" w14:textId="77777777" w:rsidR="00EE6816" w:rsidRDefault="00EE6816" w:rsidP="00867282">
            <w:r>
              <w:t>Available with tool</w:t>
            </w:r>
          </w:p>
          <w:p w14:paraId="485C5BFB" w14:textId="77777777" w:rsidR="00EE6816" w:rsidRDefault="00EE6816" w:rsidP="00867282">
            <w:r>
              <w:t>(PlusFlow.dbf)</w:t>
            </w:r>
          </w:p>
        </w:tc>
      </w:tr>
    </w:tbl>
    <w:p w14:paraId="5FB48303" w14:textId="77777777" w:rsidR="00964412" w:rsidRDefault="00964412" w:rsidP="00867282">
      <w:pPr>
        <w:ind w:left="720"/>
        <w:rPr>
          <w:b/>
        </w:rPr>
      </w:pPr>
    </w:p>
    <w:p w14:paraId="5DD69053" w14:textId="466FEAE5" w:rsidR="00867282" w:rsidRDefault="00867282" w:rsidP="00867282">
      <w:pPr>
        <w:ind w:left="720"/>
      </w:pPr>
      <w:r>
        <w:rPr>
          <w:b/>
        </w:rPr>
        <w:lastRenderedPageBreak/>
        <w:t>Scenic Views</w:t>
      </w:r>
      <w:r w:rsidR="00F1363A">
        <w:rPr>
          <w:b/>
        </w:rPr>
        <w:t xml:space="preserve"> – </w:t>
      </w:r>
      <w:r w:rsidR="00F1363A">
        <w:t xml:space="preserve">Scenic view benefits flow from </w:t>
      </w:r>
      <w:r w:rsidR="00A74BA1">
        <w:t>aesthetically pleasing landscapes</w:t>
      </w:r>
      <w:r w:rsidR="00F1363A">
        <w:t xml:space="preserve"> outward to surrounding areas. </w:t>
      </w:r>
      <w:r w:rsidR="00A74BA1">
        <w:t>R</w:t>
      </w:r>
      <w:r w:rsidR="00B34BB9">
        <w:t xml:space="preserve">esidents </w:t>
      </w:r>
      <w:r w:rsidR="00A74BA1">
        <w:t xml:space="preserve">in the surrounding area </w:t>
      </w:r>
      <w:r w:rsidR="00FE521C">
        <w:t>and</w:t>
      </w:r>
      <w:r w:rsidR="00B34BB9">
        <w:t xml:space="preserve"> people moving through, </w:t>
      </w:r>
      <w:r w:rsidR="00FE521C">
        <w:t xml:space="preserve">assessed using </w:t>
      </w:r>
      <w:r w:rsidR="00F73B9C">
        <w:t>“Trails” and “Roads” route da</w:t>
      </w:r>
      <w:r w:rsidR="00B34BB9">
        <w:t>tasets</w:t>
      </w:r>
      <w:r w:rsidR="00A74BA1">
        <w:t>, may receive benefits</w:t>
      </w:r>
      <w:r w:rsidR="00F73B9C">
        <w:t xml:space="preserve">. </w:t>
      </w:r>
      <w:r w:rsidR="00012571">
        <w:t>Th</w:t>
      </w:r>
      <w:bookmarkStart w:id="0" w:name="_GoBack"/>
      <w:bookmarkEnd w:id="0"/>
      <w:r w:rsidR="00012571">
        <w:t>e e</w:t>
      </w:r>
      <w:r w:rsidR="00B34BB9">
        <w:t xml:space="preserve">xisting </w:t>
      </w:r>
      <w:r w:rsidR="00012571">
        <w:t>“W</w:t>
      </w:r>
      <w:r w:rsidR="00B34BB9">
        <w:t>etlands</w:t>
      </w:r>
      <w:r w:rsidR="00012571">
        <w:t>”</w:t>
      </w:r>
      <w:r w:rsidR="00B34BB9">
        <w:t xml:space="preserve"> </w:t>
      </w:r>
      <w:r w:rsidR="00012571">
        <w:t xml:space="preserve">features </w:t>
      </w:r>
      <w:r w:rsidR="00B34BB9">
        <w:t>are considered</w:t>
      </w:r>
      <w:r w:rsidR="00FE521C">
        <w:t xml:space="preserve"> substitutes</w:t>
      </w:r>
      <w:r w:rsidR="00B34BB9">
        <w:t xml:space="preserve"> </w:t>
      </w:r>
      <w:r w:rsidR="00FE521C">
        <w:t>that</w:t>
      </w:r>
      <w:r w:rsidR="00B34BB9">
        <w:t xml:space="preserve"> may already benefit </w:t>
      </w:r>
      <w:r w:rsidR="00C63C2F">
        <w:t>p</w:t>
      </w:r>
      <w:r w:rsidR="00F73B9C">
        <w:t>eople</w:t>
      </w:r>
      <w:r w:rsidR="00B34BB9">
        <w:t xml:space="preserve">. </w:t>
      </w:r>
      <w:r w:rsidR="00D9535A">
        <w:t>However,</w:t>
      </w:r>
      <w:r w:rsidR="00F73B9C">
        <w:t xml:space="preserve"> </w:t>
      </w:r>
      <w:r w:rsidR="00D9535A">
        <w:t xml:space="preserve">other types of </w:t>
      </w:r>
      <w:r w:rsidR="00B34BB9">
        <w:t xml:space="preserve">greenspace, </w:t>
      </w:r>
      <w:r w:rsidR="00012571">
        <w:t>the “Landuse</w:t>
      </w:r>
      <w:r w:rsidR="00C75162">
        <w:t>/</w:t>
      </w:r>
      <w:r w:rsidR="00012571">
        <w:t>Greenspace” dataset,</w:t>
      </w:r>
      <w:r w:rsidR="00D9535A" w:rsidRPr="00D9535A">
        <w:t xml:space="preserve"> </w:t>
      </w:r>
      <w:r w:rsidR="00D9535A">
        <w:t>are complements</w:t>
      </w:r>
      <w:r w:rsidR="00012571">
        <w:t xml:space="preserve"> </w:t>
      </w:r>
      <w:r w:rsidR="00D9535A">
        <w:t>where</w:t>
      </w:r>
      <w:r w:rsidR="00F73B9C">
        <w:t xml:space="preserve"> </w:t>
      </w:r>
      <w:r w:rsidR="00B34BB9">
        <w:t>greater</w:t>
      </w:r>
      <w:r w:rsidR="00D9535A">
        <w:t xml:space="preserve"> landscape </w:t>
      </w:r>
      <w:r w:rsidR="00B34BB9">
        <w:t xml:space="preserve">variety </w:t>
      </w:r>
      <w:r w:rsidR="00F73B9C">
        <w:t xml:space="preserve">increases </w:t>
      </w:r>
      <w:r w:rsidR="00A74BA1">
        <w:t xml:space="preserve">view </w:t>
      </w:r>
      <w:r w:rsidR="00F73B9C">
        <w:t>value. T</w:t>
      </w:r>
      <w:r w:rsidR="00B34BB9">
        <w:t>he user h</w:t>
      </w:r>
      <w:r w:rsidR="00F73B9C">
        <w:t>as the flexibility to choose what field and values</w:t>
      </w:r>
      <w:r w:rsidR="00B34BB9">
        <w:t xml:space="preserve"> repres</w:t>
      </w:r>
      <w:r w:rsidR="00F73B9C">
        <w:t>ent</w:t>
      </w:r>
      <w:r w:rsidR="00B34BB9">
        <w:t xml:space="preserve"> </w:t>
      </w:r>
      <w:r w:rsidR="00012571">
        <w:t xml:space="preserve">value adding </w:t>
      </w:r>
      <w:r w:rsidR="00F73B9C">
        <w:t xml:space="preserve">greenspace in the </w:t>
      </w:r>
      <w:r w:rsidR="00C75162">
        <w:t>Landuse/Greenspace</w:t>
      </w:r>
      <w:r w:rsidR="00C75162">
        <w:t xml:space="preserve"> </w:t>
      </w:r>
      <w:r w:rsidR="00F73B9C">
        <w:t>dataset.</w:t>
      </w:r>
    </w:p>
    <w:tbl>
      <w:tblPr>
        <w:tblStyle w:val="TableGrid"/>
        <w:tblW w:w="9918" w:type="dxa"/>
        <w:tblInd w:w="-113" w:type="dxa"/>
        <w:tblLook w:val="04A0" w:firstRow="1" w:lastRow="0" w:firstColumn="1" w:lastColumn="0" w:noHBand="0" w:noVBand="1"/>
      </w:tblPr>
      <w:tblGrid>
        <w:gridCol w:w="2534"/>
        <w:gridCol w:w="4054"/>
        <w:gridCol w:w="1260"/>
        <w:gridCol w:w="2070"/>
      </w:tblGrid>
      <w:tr w:rsidR="00F1363A" w14:paraId="70AB3251" w14:textId="77777777" w:rsidTr="00964412">
        <w:tc>
          <w:tcPr>
            <w:tcW w:w="2534" w:type="dxa"/>
          </w:tcPr>
          <w:p w14:paraId="0B6BB472" w14:textId="77777777" w:rsidR="00F1363A" w:rsidRPr="00D77C52" w:rsidRDefault="00F1363A" w:rsidP="003D04F5">
            <w:pPr>
              <w:rPr>
                <w:b/>
              </w:rPr>
            </w:pPr>
            <w:r>
              <w:rPr>
                <w:b/>
              </w:rPr>
              <w:t>Parameter</w:t>
            </w:r>
          </w:p>
        </w:tc>
        <w:tc>
          <w:tcPr>
            <w:tcW w:w="4054" w:type="dxa"/>
          </w:tcPr>
          <w:p w14:paraId="3DF6294B" w14:textId="77777777" w:rsidR="00F1363A" w:rsidRPr="00D77C52" w:rsidRDefault="00F1363A" w:rsidP="003D04F5">
            <w:pPr>
              <w:rPr>
                <w:b/>
              </w:rPr>
            </w:pPr>
            <w:r w:rsidRPr="00D77C52">
              <w:rPr>
                <w:b/>
              </w:rPr>
              <w:t>Explanation</w:t>
            </w:r>
          </w:p>
        </w:tc>
        <w:tc>
          <w:tcPr>
            <w:tcW w:w="1260" w:type="dxa"/>
          </w:tcPr>
          <w:p w14:paraId="279AFEB6" w14:textId="77777777" w:rsidR="00F1363A" w:rsidRPr="00D77C52" w:rsidRDefault="00F1363A" w:rsidP="003D04F5">
            <w:pPr>
              <w:rPr>
                <w:b/>
              </w:rPr>
            </w:pPr>
            <w:r w:rsidRPr="00D77C52">
              <w:rPr>
                <w:b/>
              </w:rPr>
              <w:t>Data Type</w:t>
            </w:r>
          </w:p>
        </w:tc>
        <w:tc>
          <w:tcPr>
            <w:tcW w:w="2070" w:type="dxa"/>
          </w:tcPr>
          <w:p w14:paraId="002A4524" w14:textId="77777777" w:rsidR="00F1363A" w:rsidRPr="00D77C52" w:rsidRDefault="00F1363A" w:rsidP="003D04F5">
            <w:pPr>
              <w:rPr>
                <w:b/>
              </w:rPr>
            </w:pPr>
            <w:r>
              <w:rPr>
                <w:b/>
              </w:rPr>
              <w:t>Suggested Source</w:t>
            </w:r>
          </w:p>
        </w:tc>
      </w:tr>
      <w:tr w:rsidR="00F1363A" w14:paraId="2C652A8C" w14:textId="77777777" w:rsidTr="00964412">
        <w:tc>
          <w:tcPr>
            <w:tcW w:w="2534" w:type="dxa"/>
          </w:tcPr>
          <w:p w14:paraId="72B64F20" w14:textId="77777777" w:rsidR="00F1363A" w:rsidRDefault="00F1363A" w:rsidP="00F1363A">
            <w:r>
              <w:t>Trails (hiking, biking, etc.)</w:t>
            </w:r>
          </w:p>
        </w:tc>
        <w:tc>
          <w:tcPr>
            <w:tcW w:w="4054" w:type="dxa"/>
          </w:tcPr>
          <w:p w14:paraId="57067709" w14:textId="77777777" w:rsidR="00F1363A" w:rsidRDefault="00F1363A" w:rsidP="00F1363A">
            <w:r>
              <w:t xml:space="preserve">Point, line or polygon dataset that defines other places people may receive benefits </w:t>
            </w:r>
          </w:p>
        </w:tc>
        <w:tc>
          <w:tcPr>
            <w:tcW w:w="1260" w:type="dxa"/>
          </w:tcPr>
          <w:p w14:paraId="2E116A37" w14:textId="77777777" w:rsidR="00F1363A" w:rsidRDefault="00F1363A" w:rsidP="003D04F5">
            <w:r>
              <w:t>Feature Layer</w:t>
            </w:r>
          </w:p>
        </w:tc>
        <w:tc>
          <w:tcPr>
            <w:tcW w:w="2070" w:type="dxa"/>
          </w:tcPr>
          <w:p w14:paraId="6D248091" w14:textId="4CFFE32A" w:rsidR="00F1363A" w:rsidRDefault="00A34A3F" w:rsidP="004016CC">
            <w:r>
              <w:t xml:space="preserve">NPS, State </w:t>
            </w:r>
            <w:r w:rsidR="004016CC">
              <w:t>agency</w:t>
            </w:r>
            <w:r>
              <w:t>, NGOs</w:t>
            </w:r>
          </w:p>
        </w:tc>
      </w:tr>
      <w:tr w:rsidR="00F1363A" w14:paraId="53CA9138" w14:textId="77777777" w:rsidTr="00964412">
        <w:tc>
          <w:tcPr>
            <w:tcW w:w="2534" w:type="dxa"/>
          </w:tcPr>
          <w:p w14:paraId="401DF7AE" w14:textId="77777777" w:rsidR="00F1363A" w:rsidRDefault="00F1363A" w:rsidP="00F1363A">
            <w:r>
              <w:t>Roads (streets highways, etc.)</w:t>
            </w:r>
          </w:p>
        </w:tc>
        <w:tc>
          <w:tcPr>
            <w:tcW w:w="4054" w:type="dxa"/>
          </w:tcPr>
          <w:p w14:paraId="58B3983D" w14:textId="77777777" w:rsidR="00F1363A" w:rsidRDefault="00F1363A" w:rsidP="00F1363A">
            <w:r>
              <w:t>Point, line or polygon dataset that defines other places people may receive benefits</w:t>
            </w:r>
          </w:p>
        </w:tc>
        <w:tc>
          <w:tcPr>
            <w:tcW w:w="1260" w:type="dxa"/>
          </w:tcPr>
          <w:p w14:paraId="7CE447AE" w14:textId="77777777" w:rsidR="00F1363A" w:rsidRDefault="00F1363A" w:rsidP="00F1363A">
            <w:r>
              <w:t>Feature Layer</w:t>
            </w:r>
          </w:p>
        </w:tc>
        <w:tc>
          <w:tcPr>
            <w:tcW w:w="2070" w:type="dxa"/>
          </w:tcPr>
          <w:p w14:paraId="5C9ED126" w14:textId="77777777" w:rsidR="00F1363A" w:rsidRDefault="00F1363A" w:rsidP="00F1363A">
            <w:r>
              <w:t>Tiger, ESRI, Google, E911</w:t>
            </w:r>
          </w:p>
        </w:tc>
      </w:tr>
      <w:tr w:rsidR="00F1363A" w14:paraId="48928B12" w14:textId="77777777" w:rsidTr="00964412">
        <w:tc>
          <w:tcPr>
            <w:tcW w:w="2534" w:type="dxa"/>
          </w:tcPr>
          <w:p w14:paraId="1D31F932" w14:textId="63815B57" w:rsidR="00F1363A" w:rsidRDefault="007406C3" w:rsidP="00F1363A">
            <w:r>
              <w:t>Wetland Polygons</w:t>
            </w:r>
          </w:p>
        </w:tc>
        <w:tc>
          <w:tcPr>
            <w:tcW w:w="4054" w:type="dxa"/>
          </w:tcPr>
          <w:p w14:paraId="2131C390" w14:textId="77777777" w:rsidR="00F1363A" w:rsidRDefault="00F1363A" w:rsidP="00F1363A">
            <w:r>
              <w:t>Dataset that defines existing wetlands</w:t>
            </w:r>
          </w:p>
        </w:tc>
        <w:tc>
          <w:tcPr>
            <w:tcW w:w="1260" w:type="dxa"/>
          </w:tcPr>
          <w:p w14:paraId="0D284155" w14:textId="77777777" w:rsidR="00F1363A" w:rsidRDefault="00F1363A" w:rsidP="00F1363A">
            <w:r>
              <w:t>Feature Layer</w:t>
            </w:r>
          </w:p>
        </w:tc>
        <w:tc>
          <w:tcPr>
            <w:tcW w:w="2070" w:type="dxa"/>
          </w:tcPr>
          <w:p w14:paraId="5C5F216F" w14:textId="34FADA32" w:rsidR="00F1363A" w:rsidRDefault="007C46D2" w:rsidP="00F1363A">
            <w:r>
              <w:t>National Wetlands Inventory (</w:t>
            </w:r>
            <w:r w:rsidR="00F1363A">
              <w:t>NWI</w:t>
            </w:r>
            <w:r>
              <w:t>)</w:t>
            </w:r>
          </w:p>
        </w:tc>
      </w:tr>
      <w:tr w:rsidR="00F1363A" w14:paraId="39F56F87" w14:textId="77777777" w:rsidTr="00964412">
        <w:tc>
          <w:tcPr>
            <w:tcW w:w="2534" w:type="dxa"/>
          </w:tcPr>
          <w:p w14:paraId="38EE1306" w14:textId="3A275D0D" w:rsidR="00F1363A" w:rsidRDefault="007406C3" w:rsidP="007406C3">
            <w:r>
              <w:t>Landuse/Greenspace Polygons</w:t>
            </w:r>
          </w:p>
        </w:tc>
        <w:tc>
          <w:tcPr>
            <w:tcW w:w="4054" w:type="dxa"/>
          </w:tcPr>
          <w:p w14:paraId="205C8CB9" w14:textId="596409C8" w:rsidR="00F1363A" w:rsidRDefault="00964412" w:rsidP="003D01D6">
            <w:r>
              <w:t>Dataset that defines alternative greenspace that may add value</w:t>
            </w:r>
          </w:p>
        </w:tc>
        <w:tc>
          <w:tcPr>
            <w:tcW w:w="1260" w:type="dxa"/>
          </w:tcPr>
          <w:p w14:paraId="198F49E2" w14:textId="77777777" w:rsidR="00F1363A" w:rsidRDefault="00F1363A" w:rsidP="00F1363A">
            <w:r>
              <w:t>Feature Layer</w:t>
            </w:r>
          </w:p>
        </w:tc>
        <w:tc>
          <w:tcPr>
            <w:tcW w:w="2070" w:type="dxa"/>
          </w:tcPr>
          <w:p w14:paraId="2912312E" w14:textId="6BB195A0" w:rsidR="00F1363A" w:rsidRDefault="007C46D2" w:rsidP="00964412">
            <w:r>
              <w:t>National</w:t>
            </w:r>
            <w:r>
              <w:t xml:space="preserve"> Land Cover Database </w:t>
            </w:r>
            <w:r w:rsidR="00964412">
              <w:t>(NLCD)</w:t>
            </w:r>
          </w:p>
        </w:tc>
      </w:tr>
      <w:tr w:rsidR="00F1363A" w14:paraId="3999F388" w14:textId="77777777" w:rsidTr="00964412">
        <w:tc>
          <w:tcPr>
            <w:tcW w:w="2534" w:type="dxa"/>
          </w:tcPr>
          <w:p w14:paraId="17C46244" w14:textId="11F6A964" w:rsidR="00F1363A" w:rsidRDefault="007406C3" w:rsidP="00F1363A">
            <w:r>
              <w:t>Greenspace</w:t>
            </w:r>
            <w:r w:rsidR="00F1363A">
              <w:t xml:space="preserve"> Field</w:t>
            </w:r>
          </w:p>
        </w:tc>
        <w:tc>
          <w:tcPr>
            <w:tcW w:w="4054" w:type="dxa"/>
          </w:tcPr>
          <w:p w14:paraId="63FA8479" w14:textId="29524DCB" w:rsidR="00F1363A" w:rsidRDefault="003D01D6" w:rsidP="00964412">
            <w:r>
              <w:t xml:space="preserve">Field </w:t>
            </w:r>
            <w:r w:rsidR="00964412">
              <w:t xml:space="preserve">identifying greenspace </w:t>
            </w:r>
            <w:r>
              <w:t>landuse</w:t>
            </w:r>
          </w:p>
        </w:tc>
        <w:tc>
          <w:tcPr>
            <w:tcW w:w="1260" w:type="dxa"/>
          </w:tcPr>
          <w:p w14:paraId="1CB8F186" w14:textId="77777777" w:rsidR="00F1363A" w:rsidRDefault="00F1363A" w:rsidP="00F1363A">
            <w:r>
              <w:t>Field</w:t>
            </w:r>
          </w:p>
        </w:tc>
        <w:tc>
          <w:tcPr>
            <w:tcW w:w="2070" w:type="dxa"/>
          </w:tcPr>
          <w:p w14:paraId="7E1653CE" w14:textId="6FF6D8D0" w:rsidR="00F1363A" w:rsidRDefault="00E264CA" w:rsidP="00F1363A">
            <w:r>
              <w:t>user specified</w:t>
            </w:r>
          </w:p>
        </w:tc>
      </w:tr>
      <w:tr w:rsidR="00F1363A" w14:paraId="17845660" w14:textId="77777777" w:rsidTr="00964412">
        <w:tc>
          <w:tcPr>
            <w:tcW w:w="2534" w:type="dxa"/>
          </w:tcPr>
          <w:p w14:paraId="62207F3F" w14:textId="77777777" w:rsidR="00F1363A" w:rsidRDefault="00F1363A" w:rsidP="00F1363A">
            <w:r>
              <w:t>Greenspace Field Values</w:t>
            </w:r>
          </w:p>
        </w:tc>
        <w:tc>
          <w:tcPr>
            <w:tcW w:w="4054" w:type="dxa"/>
          </w:tcPr>
          <w:p w14:paraId="13BE81BC" w14:textId="77777777" w:rsidR="00F1363A" w:rsidRDefault="003D01D6" w:rsidP="00F1363A">
            <w:r>
              <w:t>Values in the field which are greenspace</w:t>
            </w:r>
          </w:p>
        </w:tc>
        <w:tc>
          <w:tcPr>
            <w:tcW w:w="1260" w:type="dxa"/>
          </w:tcPr>
          <w:p w14:paraId="0E83C7B7" w14:textId="77777777" w:rsidR="00F1363A" w:rsidRDefault="00F1363A" w:rsidP="00F1363A">
            <w:r>
              <w:t>Values</w:t>
            </w:r>
          </w:p>
        </w:tc>
        <w:tc>
          <w:tcPr>
            <w:tcW w:w="2070" w:type="dxa"/>
          </w:tcPr>
          <w:p w14:paraId="709176B8" w14:textId="57B41E61" w:rsidR="00F1363A" w:rsidRDefault="00E264CA" w:rsidP="00F1363A">
            <w:r>
              <w:t>user specified</w:t>
            </w:r>
          </w:p>
        </w:tc>
      </w:tr>
    </w:tbl>
    <w:p w14:paraId="4AF25925" w14:textId="77777777" w:rsidR="00F1363A" w:rsidRDefault="00F1363A" w:rsidP="00867282">
      <w:pPr>
        <w:ind w:left="720"/>
        <w:rPr>
          <w:b/>
        </w:rPr>
      </w:pPr>
    </w:p>
    <w:p w14:paraId="4E52CA17" w14:textId="77777777" w:rsidR="00867282" w:rsidRPr="00B34BB9" w:rsidRDefault="00867282" w:rsidP="00867282">
      <w:pPr>
        <w:ind w:left="720"/>
      </w:pPr>
      <w:r>
        <w:rPr>
          <w:b/>
        </w:rPr>
        <w:t>Environmental Education</w:t>
      </w:r>
      <w:r w:rsidR="00B34BB9">
        <w:rPr>
          <w:b/>
        </w:rPr>
        <w:t xml:space="preserve"> – </w:t>
      </w:r>
      <w:r w:rsidR="00B34BB9">
        <w:t xml:space="preserve">Environmental education benefits are the only ones that can be assessed without a population dataset (addresses or population raster). </w:t>
      </w:r>
      <w:r w:rsidR="00A74BA1">
        <w:t>The</w:t>
      </w:r>
      <w:r w:rsidR="00B34BB9">
        <w:t xml:space="preserve"> </w:t>
      </w:r>
      <w:r w:rsidR="00012571">
        <w:t>“Educational I</w:t>
      </w:r>
      <w:r w:rsidR="00B34BB9">
        <w:t>nstitutions</w:t>
      </w:r>
      <w:r w:rsidR="00012571">
        <w:t>”</w:t>
      </w:r>
      <w:r w:rsidR="00B34BB9">
        <w:t xml:space="preserve"> </w:t>
      </w:r>
      <w:r w:rsidR="00012571">
        <w:t xml:space="preserve">dataset </w:t>
      </w:r>
      <w:r w:rsidR="00A74BA1">
        <w:t xml:space="preserve">is used instead and </w:t>
      </w:r>
      <w:r w:rsidR="00B34BB9">
        <w:t xml:space="preserve">can include public schools as well as early education institutions like pre-k or daycare. </w:t>
      </w:r>
      <w:r w:rsidR="00A74BA1">
        <w:t>The existing “Wetlands” features are considered substitutes that may already benefit people.</w:t>
      </w:r>
    </w:p>
    <w:tbl>
      <w:tblPr>
        <w:tblStyle w:val="TableGrid"/>
        <w:tblW w:w="9738" w:type="dxa"/>
        <w:tblInd w:w="-113" w:type="dxa"/>
        <w:tblLook w:val="04A0" w:firstRow="1" w:lastRow="0" w:firstColumn="1" w:lastColumn="0" w:noHBand="0" w:noVBand="1"/>
      </w:tblPr>
      <w:tblGrid>
        <w:gridCol w:w="2481"/>
        <w:gridCol w:w="4107"/>
        <w:gridCol w:w="1260"/>
        <w:gridCol w:w="1890"/>
      </w:tblGrid>
      <w:tr w:rsidR="00A34A3F" w14:paraId="31F86EEC" w14:textId="77777777" w:rsidTr="007C46D2">
        <w:tc>
          <w:tcPr>
            <w:tcW w:w="2481" w:type="dxa"/>
          </w:tcPr>
          <w:p w14:paraId="591FB28A" w14:textId="77777777" w:rsidR="00B34BB9" w:rsidRPr="00D77C52" w:rsidRDefault="00B34BB9" w:rsidP="003D04F5">
            <w:pPr>
              <w:rPr>
                <w:b/>
              </w:rPr>
            </w:pPr>
            <w:r>
              <w:rPr>
                <w:b/>
              </w:rPr>
              <w:t>Parameter</w:t>
            </w:r>
          </w:p>
        </w:tc>
        <w:tc>
          <w:tcPr>
            <w:tcW w:w="4107" w:type="dxa"/>
          </w:tcPr>
          <w:p w14:paraId="30113E56" w14:textId="77777777" w:rsidR="00B34BB9" w:rsidRPr="00D77C52" w:rsidRDefault="00B34BB9" w:rsidP="003D04F5">
            <w:pPr>
              <w:rPr>
                <w:b/>
              </w:rPr>
            </w:pPr>
            <w:r w:rsidRPr="00D77C52">
              <w:rPr>
                <w:b/>
              </w:rPr>
              <w:t>Explanation</w:t>
            </w:r>
          </w:p>
        </w:tc>
        <w:tc>
          <w:tcPr>
            <w:tcW w:w="1260" w:type="dxa"/>
          </w:tcPr>
          <w:p w14:paraId="209139CB" w14:textId="77777777" w:rsidR="00B34BB9" w:rsidRPr="00D77C52" w:rsidRDefault="00B34BB9" w:rsidP="003D04F5">
            <w:pPr>
              <w:rPr>
                <w:b/>
              </w:rPr>
            </w:pPr>
            <w:r w:rsidRPr="00D77C52">
              <w:rPr>
                <w:b/>
              </w:rPr>
              <w:t>Data Type</w:t>
            </w:r>
          </w:p>
        </w:tc>
        <w:tc>
          <w:tcPr>
            <w:tcW w:w="1890" w:type="dxa"/>
          </w:tcPr>
          <w:p w14:paraId="7E62DE55" w14:textId="77777777" w:rsidR="00B34BB9" w:rsidRPr="00D77C52" w:rsidRDefault="00B34BB9" w:rsidP="003D04F5">
            <w:pPr>
              <w:rPr>
                <w:b/>
              </w:rPr>
            </w:pPr>
            <w:r>
              <w:rPr>
                <w:b/>
              </w:rPr>
              <w:t>Suggested Source</w:t>
            </w:r>
          </w:p>
        </w:tc>
      </w:tr>
      <w:tr w:rsidR="00A34A3F" w14:paraId="6C173E2E" w14:textId="77777777" w:rsidTr="007C46D2">
        <w:tc>
          <w:tcPr>
            <w:tcW w:w="2481" w:type="dxa"/>
          </w:tcPr>
          <w:p w14:paraId="22C419F2" w14:textId="30FC7820" w:rsidR="00B34BB9" w:rsidRDefault="00D37B6D" w:rsidP="003D04F5">
            <w:r>
              <w:t>Educational Institution</w:t>
            </w:r>
            <w:r w:rsidR="007406C3">
              <w:t xml:space="preserve"> Points</w:t>
            </w:r>
          </w:p>
        </w:tc>
        <w:tc>
          <w:tcPr>
            <w:tcW w:w="4107" w:type="dxa"/>
          </w:tcPr>
          <w:p w14:paraId="582413F5" w14:textId="77777777" w:rsidR="00B34BB9" w:rsidRDefault="00B34BB9" w:rsidP="00F73B9C">
            <w:r>
              <w:t xml:space="preserve">Point dataset that defines </w:t>
            </w:r>
            <w:r w:rsidR="00F73B9C">
              <w:t xml:space="preserve">education institutions </w:t>
            </w:r>
            <w:r>
              <w:t xml:space="preserve">that </w:t>
            </w:r>
            <w:r w:rsidR="00F73B9C">
              <w:t>may receive benefits</w:t>
            </w:r>
          </w:p>
        </w:tc>
        <w:tc>
          <w:tcPr>
            <w:tcW w:w="1260" w:type="dxa"/>
          </w:tcPr>
          <w:p w14:paraId="7B1E7CEF" w14:textId="77777777" w:rsidR="00B34BB9" w:rsidRDefault="00B34BB9" w:rsidP="003D04F5">
            <w:r>
              <w:t>Feature Layer</w:t>
            </w:r>
          </w:p>
        </w:tc>
        <w:tc>
          <w:tcPr>
            <w:tcW w:w="1890" w:type="dxa"/>
          </w:tcPr>
          <w:p w14:paraId="5BABE258" w14:textId="77777777" w:rsidR="00B34BB9" w:rsidRDefault="00A34A3F" w:rsidP="003D04F5">
            <w:r>
              <w:t>State department of education</w:t>
            </w:r>
          </w:p>
        </w:tc>
      </w:tr>
      <w:tr w:rsidR="00A34A3F" w14:paraId="65FABF1D" w14:textId="77777777" w:rsidTr="007C46D2">
        <w:tc>
          <w:tcPr>
            <w:tcW w:w="2481" w:type="dxa"/>
          </w:tcPr>
          <w:p w14:paraId="52B96059" w14:textId="531058E7" w:rsidR="00B34BB9" w:rsidRDefault="007406C3" w:rsidP="003D04F5">
            <w:r>
              <w:t>Wetland Polygons</w:t>
            </w:r>
          </w:p>
        </w:tc>
        <w:tc>
          <w:tcPr>
            <w:tcW w:w="4107" w:type="dxa"/>
          </w:tcPr>
          <w:p w14:paraId="2CB21711" w14:textId="77777777" w:rsidR="00B34BB9" w:rsidRDefault="00B34BB9" w:rsidP="003D04F5">
            <w:r>
              <w:t>Dataset that defines existing wetlands</w:t>
            </w:r>
          </w:p>
        </w:tc>
        <w:tc>
          <w:tcPr>
            <w:tcW w:w="1260" w:type="dxa"/>
          </w:tcPr>
          <w:p w14:paraId="472BADC2" w14:textId="77777777" w:rsidR="00B34BB9" w:rsidRDefault="00B34BB9" w:rsidP="003D04F5">
            <w:r>
              <w:t>Feature Layer</w:t>
            </w:r>
          </w:p>
        </w:tc>
        <w:tc>
          <w:tcPr>
            <w:tcW w:w="1890" w:type="dxa"/>
          </w:tcPr>
          <w:p w14:paraId="71B5C95C" w14:textId="6F64AEAB" w:rsidR="00B34BB9" w:rsidRDefault="007C46D2" w:rsidP="003D04F5">
            <w:r>
              <w:t>National Wetlands Inventory (NWI)</w:t>
            </w:r>
          </w:p>
        </w:tc>
      </w:tr>
    </w:tbl>
    <w:p w14:paraId="5F829C91" w14:textId="77777777" w:rsidR="00B34BB9" w:rsidRDefault="00B34BB9" w:rsidP="00FE521C">
      <w:pPr>
        <w:rPr>
          <w:b/>
        </w:rPr>
      </w:pPr>
    </w:p>
    <w:p w14:paraId="30BD4922" w14:textId="77777777" w:rsidR="0033684F" w:rsidRPr="0033684F" w:rsidRDefault="0033684F" w:rsidP="0033684F">
      <w:pPr>
        <w:ind w:left="720"/>
      </w:pPr>
      <w:r>
        <w:rPr>
          <w:b/>
        </w:rPr>
        <w:t xml:space="preserve">Recreation – </w:t>
      </w:r>
      <w:r>
        <w:t xml:space="preserve">Recreation </w:t>
      </w:r>
      <w:r w:rsidR="00592E99">
        <w:t xml:space="preserve">benefits require people to travel to the site where </w:t>
      </w:r>
      <w:r w:rsidR="00A74BA1">
        <w:t>recreation opportunities</w:t>
      </w:r>
      <w:r w:rsidR="00592E99">
        <w:t xml:space="preserve"> a</w:t>
      </w:r>
      <w:r w:rsidR="00F73B9C">
        <w:t xml:space="preserve">re </w:t>
      </w:r>
      <w:r w:rsidR="00A74BA1">
        <w:t xml:space="preserve">to </w:t>
      </w:r>
      <w:r w:rsidR="00F73B9C">
        <w:t>benefit</w:t>
      </w:r>
      <w:r w:rsidR="00592E99">
        <w:t>. People in walking or driving distance of the site are assumed to be ab</w:t>
      </w:r>
      <w:r w:rsidR="00012571">
        <w:t>le to benefit. The presence of “T</w:t>
      </w:r>
      <w:r w:rsidR="00592E99">
        <w:t>rails</w:t>
      </w:r>
      <w:r w:rsidR="00012571">
        <w:t>”</w:t>
      </w:r>
      <w:r w:rsidR="00592E99">
        <w:t xml:space="preserve"> </w:t>
      </w:r>
      <w:r w:rsidR="00012571">
        <w:t xml:space="preserve">or “Bus Stops” dataset features </w:t>
      </w:r>
      <w:r w:rsidR="00A74BA1">
        <w:t xml:space="preserve">also increase </w:t>
      </w:r>
      <w:r w:rsidR="00F73B9C">
        <w:t>who could benefit</w:t>
      </w:r>
      <w:r w:rsidR="00012571">
        <w:t xml:space="preserve"> by making the site accessible by </w:t>
      </w:r>
      <w:r w:rsidR="00F73B9C">
        <w:t>alternative modes</w:t>
      </w:r>
      <w:r w:rsidR="00012571">
        <w:t xml:space="preserve"> of transportation</w:t>
      </w:r>
      <w:r w:rsidR="00592E99">
        <w:t xml:space="preserve">. </w:t>
      </w:r>
      <w:r w:rsidR="00A74BA1">
        <w:t xml:space="preserve">The existing “Wetlands” features are considered substitutes that may already benefit people. </w:t>
      </w:r>
      <w:r w:rsidR="001D2DE6">
        <w:t xml:space="preserve">However, </w:t>
      </w:r>
      <w:r w:rsidR="00A74BA1">
        <w:t>other types of green or open space adjacent to the restoration site are complements, as</w:t>
      </w:r>
      <w:r w:rsidR="001D2DE6">
        <w:t xml:space="preserve"> these may increase the types of </w:t>
      </w:r>
      <w:r w:rsidR="00A74BA1">
        <w:t>recreational opportunities available</w:t>
      </w:r>
      <w:r w:rsidR="001D2DE6">
        <w:t>.</w:t>
      </w:r>
    </w:p>
    <w:tbl>
      <w:tblPr>
        <w:tblStyle w:val="TableGrid"/>
        <w:tblW w:w="9918" w:type="dxa"/>
        <w:tblInd w:w="-113" w:type="dxa"/>
        <w:tblLook w:val="04A0" w:firstRow="1" w:lastRow="0" w:firstColumn="1" w:lastColumn="0" w:noHBand="0" w:noVBand="1"/>
      </w:tblPr>
      <w:tblGrid>
        <w:gridCol w:w="2522"/>
        <w:gridCol w:w="4066"/>
        <w:gridCol w:w="1260"/>
        <w:gridCol w:w="2070"/>
      </w:tblGrid>
      <w:tr w:rsidR="0033684F" w:rsidRPr="00D77C52" w14:paraId="5B99AD99" w14:textId="77777777" w:rsidTr="00964412">
        <w:tc>
          <w:tcPr>
            <w:tcW w:w="2522" w:type="dxa"/>
          </w:tcPr>
          <w:p w14:paraId="68AB6AC0" w14:textId="77777777" w:rsidR="0033684F" w:rsidRPr="00D77C52" w:rsidRDefault="0033684F" w:rsidP="003D04F5">
            <w:pPr>
              <w:rPr>
                <w:b/>
              </w:rPr>
            </w:pPr>
            <w:r>
              <w:rPr>
                <w:b/>
              </w:rPr>
              <w:t>Parameter</w:t>
            </w:r>
          </w:p>
        </w:tc>
        <w:tc>
          <w:tcPr>
            <w:tcW w:w="4066" w:type="dxa"/>
          </w:tcPr>
          <w:p w14:paraId="132B39F2" w14:textId="77777777" w:rsidR="0033684F" w:rsidRPr="00D77C52" w:rsidRDefault="0033684F" w:rsidP="003D04F5">
            <w:pPr>
              <w:rPr>
                <w:b/>
              </w:rPr>
            </w:pPr>
            <w:r w:rsidRPr="00D77C52">
              <w:rPr>
                <w:b/>
              </w:rPr>
              <w:t>Explanation</w:t>
            </w:r>
          </w:p>
        </w:tc>
        <w:tc>
          <w:tcPr>
            <w:tcW w:w="1260" w:type="dxa"/>
          </w:tcPr>
          <w:p w14:paraId="7C5AA57E" w14:textId="77777777" w:rsidR="0033684F" w:rsidRPr="00D77C52" w:rsidRDefault="0033684F" w:rsidP="003D04F5">
            <w:pPr>
              <w:rPr>
                <w:b/>
              </w:rPr>
            </w:pPr>
            <w:r w:rsidRPr="00D77C52">
              <w:rPr>
                <w:b/>
              </w:rPr>
              <w:t>Data Type</w:t>
            </w:r>
          </w:p>
        </w:tc>
        <w:tc>
          <w:tcPr>
            <w:tcW w:w="2070" w:type="dxa"/>
          </w:tcPr>
          <w:p w14:paraId="3C8BD5E6" w14:textId="77777777" w:rsidR="0033684F" w:rsidRPr="00D77C52" w:rsidRDefault="0033684F" w:rsidP="003D04F5">
            <w:pPr>
              <w:rPr>
                <w:b/>
              </w:rPr>
            </w:pPr>
            <w:r>
              <w:rPr>
                <w:b/>
              </w:rPr>
              <w:t>Suggested Source</w:t>
            </w:r>
          </w:p>
        </w:tc>
      </w:tr>
      <w:tr w:rsidR="0033684F" w14:paraId="55BD8E7F" w14:textId="77777777" w:rsidTr="00964412">
        <w:tc>
          <w:tcPr>
            <w:tcW w:w="2522" w:type="dxa"/>
          </w:tcPr>
          <w:p w14:paraId="31A5A6A4" w14:textId="77777777" w:rsidR="0033684F" w:rsidRDefault="0033684F" w:rsidP="003D04F5">
            <w:r>
              <w:t>Trails (hiking, biking, etc.)</w:t>
            </w:r>
          </w:p>
        </w:tc>
        <w:tc>
          <w:tcPr>
            <w:tcW w:w="4066" w:type="dxa"/>
          </w:tcPr>
          <w:p w14:paraId="3AF6B62C" w14:textId="77777777" w:rsidR="0033684F" w:rsidRDefault="0033684F" w:rsidP="00FE521C">
            <w:r>
              <w:t xml:space="preserve">Point, line or polygon dataset that defines </w:t>
            </w:r>
            <w:r w:rsidR="00FE521C">
              <w:t>trails that help</w:t>
            </w:r>
            <w:r>
              <w:t xml:space="preserve"> people </w:t>
            </w:r>
            <w:r w:rsidR="00FE521C">
              <w:t>access</w:t>
            </w:r>
            <w:r>
              <w:t xml:space="preserve"> benefits </w:t>
            </w:r>
          </w:p>
        </w:tc>
        <w:tc>
          <w:tcPr>
            <w:tcW w:w="1260" w:type="dxa"/>
          </w:tcPr>
          <w:p w14:paraId="25B79299" w14:textId="77777777" w:rsidR="0033684F" w:rsidRDefault="0033684F" w:rsidP="003D04F5">
            <w:r>
              <w:t>Feature Layer</w:t>
            </w:r>
          </w:p>
        </w:tc>
        <w:tc>
          <w:tcPr>
            <w:tcW w:w="2070" w:type="dxa"/>
          </w:tcPr>
          <w:p w14:paraId="0E7FBE8B" w14:textId="5AC6DDD1" w:rsidR="0033684F" w:rsidRDefault="0033684F" w:rsidP="00E264CA">
            <w:r>
              <w:t>NPS</w:t>
            </w:r>
            <w:r w:rsidR="00A34A3F">
              <w:t xml:space="preserve">, State </w:t>
            </w:r>
            <w:r w:rsidR="00E264CA">
              <w:t>agencies</w:t>
            </w:r>
            <w:r w:rsidR="00A34A3F">
              <w:t>, NGOs</w:t>
            </w:r>
          </w:p>
        </w:tc>
      </w:tr>
      <w:tr w:rsidR="0033684F" w14:paraId="252514DF" w14:textId="77777777" w:rsidTr="00964412">
        <w:tc>
          <w:tcPr>
            <w:tcW w:w="2522" w:type="dxa"/>
          </w:tcPr>
          <w:p w14:paraId="64107A39" w14:textId="174E5B1A" w:rsidR="0033684F" w:rsidRDefault="007406C3" w:rsidP="0033684F">
            <w:r>
              <w:t>Bus Stop Points</w:t>
            </w:r>
          </w:p>
        </w:tc>
        <w:tc>
          <w:tcPr>
            <w:tcW w:w="4066" w:type="dxa"/>
          </w:tcPr>
          <w:p w14:paraId="672DBF9C" w14:textId="77777777" w:rsidR="0033684F" w:rsidRDefault="0033684F" w:rsidP="0033684F">
            <w:r>
              <w:t xml:space="preserve">Point, line or polygon dataset that defines bus stops </w:t>
            </w:r>
            <w:r w:rsidR="00FE521C">
              <w:t>that help people access benefits</w:t>
            </w:r>
          </w:p>
        </w:tc>
        <w:tc>
          <w:tcPr>
            <w:tcW w:w="1260" w:type="dxa"/>
          </w:tcPr>
          <w:p w14:paraId="611CBAE2" w14:textId="77777777" w:rsidR="0033684F" w:rsidRDefault="0033684F" w:rsidP="003D04F5">
            <w:r>
              <w:t>Feature Layer</w:t>
            </w:r>
          </w:p>
        </w:tc>
        <w:tc>
          <w:tcPr>
            <w:tcW w:w="2070" w:type="dxa"/>
          </w:tcPr>
          <w:p w14:paraId="263A4991" w14:textId="77777777" w:rsidR="0033684F" w:rsidRDefault="00A34A3F" w:rsidP="003D04F5">
            <w:r>
              <w:t>State department of transportation</w:t>
            </w:r>
          </w:p>
        </w:tc>
      </w:tr>
      <w:tr w:rsidR="0033684F" w14:paraId="52655015" w14:textId="77777777" w:rsidTr="00964412">
        <w:tc>
          <w:tcPr>
            <w:tcW w:w="2522" w:type="dxa"/>
          </w:tcPr>
          <w:p w14:paraId="1A9E76A5" w14:textId="774F7D9D" w:rsidR="0033684F" w:rsidRDefault="007406C3" w:rsidP="003D04F5">
            <w:r>
              <w:lastRenderedPageBreak/>
              <w:t>Wetland Polygons</w:t>
            </w:r>
          </w:p>
        </w:tc>
        <w:tc>
          <w:tcPr>
            <w:tcW w:w="4066" w:type="dxa"/>
          </w:tcPr>
          <w:p w14:paraId="4C3A644B" w14:textId="77777777" w:rsidR="0033684F" w:rsidRDefault="0033684F" w:rsidP="003D04F5">
            <w:r>
              <w:t>Dataset that defines existing wetlands</w:t>
            </w:r>
          </w:p>
        </w:tc>
        <w:tc>
          <w:tcPr>
            <w:tcW w:w="1260" w:type="dxa"/>
          </w:tcPr>
          <w:p w14:paraId="77266E9B" w14:textId="77777777" w:rsidR="0033684F" w:rsidRDefault="0033684F" w:rsidP="003D04F5">
            <w:r>
              <w:t>Feature Layer</w:t>
            </w:r>
          </w:p>
        </w:tc>
        <w:tc>
          <w:tcPr>
            <w:tcW w:w="2070" w:type="dxa"/>
          </w:tcPr>
          <w:p w14:paraId="186E1697" w14:textId="4C1FB10B" w:rsidR="0033684F" w:rsidRDefault="007C46D2" w:rsidP="003D04F5">
            <w:r>
              <w:t>National Wetlands Inventory (NWI)</w:t>
            </w:r>
          </w:p>
        </w:tc>
      </w:tr>
      <w:tr w:rsidR="0033684F" w14:paraId="1C6F823F" w14:textId="77777777" w:rsidTr="00964412">
        <w:tc>
          <w:tcPr>
            <w:tcW w:w="2522" w:type="dxa"/>
          </w:tcPr>
          <w:p w14:paraId="13BE1C6F" w14:textId="32A6CFE5" w:rsidR="0033684F" w:rsidRDefault="007406C3" w:rsidP="0033684F">
            <w:r>
              <w:t>Landuse/Greenspace Polygons</w:t>
            </w:r>
            <w:r w:rsidR="0033684F">
              <w:t>)</w:t>
            </w:r>
          </w:p>
        </w:tc>
        <w:tc>
          <w:tcPr>
            <w:tcW w:w="4066" w:type="dxa"/>
          </w:tcPr>
          <w:p w14:paraId="7F5589E4" w14:textId="77777777" w:rsidR="0033684F" w:rsidRDefault="0033684F" w:rsidP="0033684F">
            <w:r>
              <w:t xml:space="preserve">Dataset that defines alternative greenspace that may </w:t>
            </w:r>
            <w:r w:rsidR="00F73B9C">
              <w:t>add value</w:t>
            </w:r>
          </w:p>
        </w:tc>
        <w:tc>
          <w:tcPr>
            <w:tcW w:w="1260" w:type="dxa"/>
          </w:tcPr>
          <w:p w14:paraId="0F97D92E" w14:textId="77777777" w:rsidR="0033684F" w:rsidRDefault="0033684F" w:rsidP="0033684F">
            <w:r>
              <w:t>Feature Layer</w:t>
            </w:r>
          </w:p>
        </w:tc>
        <w:tc>
          <w:tcPr>
            <w:tcW w:w="2070" w:type="dxa"/>
          </w:tcPr>
          <w:p w14:paraId="4F737C2C" w14:textId="03EF5F53" w:rsidR="0033684F" w:rsidRDefault="00964412" w:rsidP="0033684F">
            <w:r>
              <w:t>National Land Cover Database (NLCD)</w:t>
            </w:r>
          </w:p>
        </w:tc>
      </w:tr>
      <w:tr w:rsidR="0033684F" w14:paraId="58F5D0D3" w14:textId="77777777" w:rsidTr="00964412">
        <w:tc>
          <w:tcPr>
            <w:tcW w:w="2522" w:type="dxa"/>
          </w:tcPr>
          <w:p w14:paraId="7CE471B1" w14:textId="77777777" w:rsidR="0033684F" w:rsidRDefault="0033684F" w:rsidP="0033684F">
            <w:r>
              <w:t>Greenspace Field</w:t>
            </w:r>
          </w:p>
        </w:tc>
        <w:tc>
          <w:tcPr>
            <w:tcW w:w="4066" w:type="dxa"/>
          </w:tcPr>
          <w:p w14:paraId="62EA8617" w14:textId="080BA023" w:rsidR="0033684F" w:rsidRDefault="00C75162" w:rsidP="0033684F">
            <w:r>
              <w:t>Field identifying greenspace landuse</w:t>
            </w:r>
          </w:p>
        </w:tc>
        <w:tc>
          <w:tcPr>
            <w:tcW w:w="1260" w:type="dxa"/>
          </w:tcPr>
          <w:p w14:paraId="5A2704AF" w14:textId="77777777" w:rsidR="0033684F" w:rsidRDefault="0033684F" w:rsidP="0033684F">
            <w:r>
              <w:t>Field</w:t>
            </w:r>
          </w:p>
        </w:tc>
        <w:tc>
          <w:tcPr>
            <w:tcW w:w="2070" w:type="dxa"/>
          </w:tcPr>
          <w:p w14:paraId="25EB8FBB" w14:textId="33FE519F" w:rsidR="0033684F" w:rsidRDefault="00E264CA" w:rsidP="0033684F">
            <w:r>
              <w:t>user specified</w:t>
            </w:r>
          </w:p>
        </w:tc>
      </w:tr>
      <w:tr w:rsidR="0033684F" w14:paraId="6DEAB2BD" w14:textId="77777777" w:rsidTr="00964412">
        <w:tc>
          <w:tcPr>
            <w:tcW w:w="2522" w:type="dxa"/>
          </w:tcPr>
          <w:p w14:paraId="69590AF6" w14:textId="77777777" w:rsidR="0033684F" w:rsidRDefault="0033684F" w:rsidP="0033684F">
            <w:r>
              <w:t>Greenspace Field Values</w:t>
            </w:r>
          </w:p>
        </w:tc>
        <w:tc>
          <w:tcPr>
            <w:tcW w:w="4066" w:type="dxa"/>
          </w:tcPr>
          <w:p w14:paraId="1806772E" w14:textId="77777777" w:rsidR="0033684F" w:rsidRDefault="0033684F" w:rsidP="0033684F">
            <w:r>
              <w:t>Values in the field which are greenspace</w:t>
            </w:r>
          </w:p>
        </w:tc>
        <w:tc>
          <w:tcPr>
            <w:tcW w:w="1260" w:type="dxa"/>
          </w:tcPr>
          <w:p w14:paraId="4B16E432" w14:textId="77777777" w:rsidR="0033684F" w:rsidRDefault="0033684F" w:rsidP="0033684F">
            <w:r>
              <w:t>Values</w:t>
            </w:r>
          </w:p>
        </w:tc>
        <w:tc>
          <w:tcPr>
            <w:tcW w:w="2070" w:type="dxa"/>
          </w:tcPr>
          <w:p w14:paraId="483D2CC1" w14:textId="3E8E0732" w:rsidR="0033684F" w:rsidRDefault="00E264CA" w:rsidP="0033684F">
            <w:r>
              <w:t>user specified</w:t>
            </w:r>
          </w:p>
        </w:tc>
      </w:tr>
    </w:tbl>
    <w:p w14:paraId="5FD7F990" w14:textId="77777777" w:rsidR="0033684F" w:rsidRDefault="0033684F" w:rsidP="00867282">
      <w:pPr>
        <w:ind w:left="720"/>
        <w:rPr>
          <w:b/>
        </w:rPr>
      </w:pPr>
    </w:p>
    <w:p w14:paraId="7B8E01B8" w14:textId="77777777" w:rsidR="00867282" w:rsidRDefault="00867282" w:rsidP="00867282">
      <w:pPr>
        <w:ind w:left="720"/>
        <w:rPr>
          <w:b/>
        </w:rPr>
      </w:pPr>
      <w:r>
        <w:rPr>
          <w:b/>
        </w:rPr>
        <w:t>Bird Watching</w:t>
      </w:r>
      <w:r w:rsidR="0033684F" w:rsidRPr="0033684F">
        <w:t xml:space="preserve"> </w:t>
      </w:r>
      <w:r w:rsidR="0033684F">
        <w:t xml:space="preserve">– Bird watching benefits flow from where the bird is outward to surrounding areas where people can see them. </w:t>
      </w:r>
      <w:r w:rsidR="00012571">
        <w:t>Bird Watching</w:t>
      </w:r>
      <w:r w:rsidR="0033684F">
        <w:t xml:space="preserve"> benefits can be received </w:t>
      </w:r>
      <w:r w:rsidR="00D9535A">
        <w:t xml:space="preserve">in the surrounding area </w:t>
      </w:r>
      <w:r w:rsidR="0033684F">
        <w:t xml:space="preserve">by residents </w:t>
      </w:r>
      <w:r w:rsidR="00D9535A">
        <w:t>or</w:t>
      </w:r>
      <w:r w:rsidR="0033684F">
        <w:t xml:space="preserve"> people moving through </w:t>
      </w:r>
      <w:r w:rsidR="00D9535A">
        <w:t xml:space="preserve">on </w:t>
      </w:r>
      <w:r w:rsidR="0033684F">
        <w:t xml:space="preserve">trails or </w:t>
      </w:r>
      <w:r w:rsidR="00D9535A">
        <w:t>roads</w:t>
      </w:r>
      <w:r w:rsidR="0033684F">
        <w:t xml:space="preserve"> </w:t>
      </w:r>
      <w:r w:rsidR="00012571">
        <w:t>(“Trails” and “Roads”</w:t>
      </w:r>
      <w:r w:rsidR="00D9535A">
        <w:t xml:space="preserve"> datasets</w:t>
      </w:r>
      <w:r w:rsidR="00012571">
        <w:t>)</w:t>
      </w:r>
      <w:r w:rsidR="0033684F">
        <w:t>.</w:t>
      </w:r>
    </w:p>
    <w:tbl>
      <w:tblPr>
        <w:tblStyle w:val="TableGrid"/>
        <w:tblW w:w="9738" w:type="dxa"/>
        <w:tblInd w:w="-113" w:type="dxa"/>
        <w:tblLook w:val="04A0" w:firstRow="1" w:lastRow="0" w:firstColumn="1" w:lastColumn="0" w:noHBand="0" w:noVBand="1"/>
      </w:tblPr>
      <w:tblGrid>
        <w:gridCol w:w="2538"/>
        <w:gridCol w:w="4140"/>
        <w:gridCol w:w="1170"/>
        <w:gridCol w:w="1890"/>
      </w:tblGrid>
      <w:tr w:rsidR="0033684F" w:rsidRPr="00D77C52" w14:paraId="279D2658" w14:textId="77777777" w:rsidTr="007C46D2">
        <w:tc>
          <w:tcPr>
            <w:tcW w:w="2538" w:type="dxa"/>
          </w:tcPr>
          <w:p w14:paraId="11E4EC14" w14:textId="77777777" w:rsidR="0033684F" w:rsidRPr="00D77C52" w:rsidRDefault="0033684F" w:rsidP="003D04F5">
            <w:pPr>
              <w:rPr>
                <w:b/>
              </w:rPr>
            </w:pPr>
            <w:r>
              <w:rPr>
                <w:b/>
              </w:rPr>
              <w:t>Parameter</w:t>
            </w:r>
          </w:p>
        </w:tc>
        <w:tc>
          <w:tcPr>
            <w:tcW w:w="4140" w:type="dxa"/>
          </w:tcPr>
          <w:p w14:paraId="1641750A" w14:textId="77777777" w:rsidR="0033684F" w:rsidRPr="00D77C52" w:rsidRDefault="0033684F" w:rsidP="003D04F5">
            <w:pPr>
              <w:rPr>
                <w:b/>
              </w:rPr>
            </w:pPr>
            <w:r w:rsidRPr="00D77C52">
              <w:rPr>
                <w:b/>
              </w:rPr>
              <w:t>Explanation</w:t>
            </w:r>
          </w:p>
        </w:tc>
        <w:tc>
          <w:tcPr>
            <w:tcW w:w="1170" w:type="dxa"/>
          </w:tcPr>
          <w:p w14:paraId="6833B5D4" w14:textId="77777777" w:rsidR="0033684F" w:rsidRPr="00D77C52" w:rsidRDefault="0033684F" w:rsidP="003D04F5">
            <w:pPr>
              <w:rPr>
                <w:b/>
              </w:rPr>
            </w:pPr>
            <w:r w:rsidRPr="00D77C52">
              <w:rPr>
                <w:b/>
              </w:rPr>
              <w:t>Data Type</w:t>
            </w:r>
          </w:p>
        </w:tc>
        <w:tc>
          <w:tcPr>
            <w:tcW w:w="1890" w:type="dxa"/>
          </w:tcPr>
          <w:p w14:paraId="22D384DF" w14:textId="77777777" w:rsidR="0033684F" w:rsidRPr="00D77C52" w:rsidRDefault="0033684F" w:rsidP="003D04F5">
            <w:pPr>
              <w:rPr>
                <w:b/>
              </w:rPr>
            </w:pPr>
            <w:r>
              <w:rPr>
                <w:b/>
              </w:rPr>
              <w:t>Suggested Source</w:t>
            </w:r>
          </w:p>
        </w:tc>
      </w:tr>
      <w:tr w:rsidR="0033684F" w14:paraId="232B20F0" w14:textId="77777777" w:rsidTr="007C46D2">
        <w:tc>
          <w:tcPr>
            <w:tcW w:w="2538" w:type="dxa"/>
          </w:tcPr>
          <w:p w14:paraId="52D4D4CF" w14:textId="77777777" w:rsidR="0033684F" w:rsidRDefault="0033684F" w:rsidP="003D04F5">
            <w:r>
              <w:t>Trails (hiking, biking, etc.)</w:t>
            </w:r>
          </w:p>
        </w:tc>
        <w:tc>
          <w:tcPr>
            <w:tcW w:w="4140" w:type="dxa"/>
          </w:tcPr>
          <w:p w14:paraId="49F4F70B" w14:textId="77777777" w:rsidR="0033684F" w:rsidRDefault="0033684F" w:rsidP="003D04F5">
            <w:r>
              <w:t xml:space="preserve">Point, line or polygon dataset that defines other places people may receive benefits </w:t>
            </w:r>
          </w:p>
        </w:tc>
        <w:tc>
          <w:tcPr>
            <w:tcW w:w="1170" w:type="dxa"/>
          </w:tcPr>
          <w:p w14:paraId="55B645C6" w14:textId="77777777" w:rsidR="0033684F" w:rsidRDefault="0033684F" w:rsidP="003D04F5">
            <w:r>
              <w:t>Feature Layer</w:t>
            </w:r>
          </w:p>
        </w:tc>
        <w:tc>
          <w:tcPr>
            <w:tcW w:w="1890" w:type="dxa"/>
          </w:tcPr>
          <w:p w14:paraId="4C9FA288" w14:textId="66602CAF" w:rsidR="0033684F" w:rsidRDefault="00A34A3F" w:rsidP="00517EAA">
            <w:r>
              <w:t xml:space="preserve">NPS, State </w:t>
            </w:r>
            <w:r w:rsidR="00517EAA">
              <w:t>agencies</w:t>
            </w:r>
            <w:r>
              <w:t>, NGOs</w:t>
            </w:r>
          </w:p>
        </w:tc>
      </w:tr>
      <w:tr w:rsidR="0033684F" w14:paraId="1DFBA9BC" w14:textId="77777777" w:rsidTr="007C46D2">
        <w:tc>
          <w:tcPr>
            <w:tcW w:w="2538" w:type="dxa"/>
          </w:tcPr>
          <w:p w14:paraId="489B4F62" w14:textId="77777777" w:rsidR="0033684F" w:rsidRDefault="0033684F" w:rsidP="003D04F5">
            <w:r>
              <w:t>Roads (streets highways, etc.)</w:t>
            </w:r>
          </w:p>
        </w:tc>
        <w:tc>
          <w:tcPr>
            <w:tcW w:w="4140" w:type="dxa"/>
          </w:tcPr>
          <w:p w14:paraId="09414549" w14:textId="77777777" w:rsidR="0033684F" w:rsidRDefault="0033684F" w:rsidP="003D04F5">
            <w:r>
              <w:t>Point, line or polygon dataset that defines other places people may receive benefits</w:t>
            </w:r>
          </w:p>
        </w:tc>
        <w:tc>
          <w:tcPr>
            <w:tcW w:w="1170" w:type="dxa"/>
          </w:tcPr>
          <w:p w14:paraId="280BBD77" w14:textId="77777777" w:rsidR="0033684F" w:rsidRDefault="0033684F" w:rsidP="003D04F5">
            <w:r>
              <w:t>Feature Layer</w:t>
            </w:r>
          </w:p>
        </w:tc>
        <w:tc>
          <w:tcPr>
            <w:tcW w:w="1890" w:type="dxa"/>
          </w:tcPr>
          <w:p w14:paraId="65703DB1" w14:textId="77777777" w:rsidR="0033684F" w:rsidRDefault="0033684F" w:rsidP="003D04F5">
            <w:r>
              <w:t>Tiger, ESRI, Google, E911</w:t>
            </w:r>
          </w:p>
        </w:tc>
      </w:tr>
    </w:tbl>
    <w:p w14:paraId="5AAB637E" w14:textId="77777777" w:rsidR="001D2DE6" w:rsidRDefault="001D2DE6" w:rsidP="00292636">
      <w:pPr>
        <w:rPr>
          <w:b/>
        </w:rPr>
      </w:pPr>
    </w:p>
    <w:p w14:paraId="7C14BC93" w14:textId="77777777" w:rsidR="00A34A3F" w:rsidRDefault="00A34A3F" w:rsidP="00292636">
      <w:r>
        <w:t>In addition to the optional benefits that can be assessed, the restoration site can also be assessed for its potential to deliver benefits in a socially equitable way and reliably into the future.</w:t>
      </w:r>
    </w:p>
    <w:p w14:paraId="42935182" w14:textId="77777777" w:rsidR="00A34A3F" w:rsidRDefault="00A34A3F" w:rsidP="00A34A3F">
      <w:pPr>
        <w:ind w:left="720"/>
      </w:pPr>
      <w:r>
        <w:rPr>
          <w:b/>
        </w:rPr>
        <w:t xml:space="preserve">Social Equity </w:t>
      </w:r>
      <w:r>
        <w:t xml:space="preserve">– The social equity of restoration sites can be compared for each benefit based on who is expected to benefit, but these will typically be similar across different benefits so it is recommended that users run social equity once for each site. </w:t>
      </w:r>
    </w:p>
    <w:tbl>
      <w:tblPr>
        <w:tblStyle w:val="TableGrid"/>
        <w:tblW w:w="9738" w:type="dxa"/>
        <w:tblInd w:w="-113" w:type="dxa"/>
        <w:tblLook w:val="04A0" w:firstRow="1" w:lastRow="0" w:firstColumn="1" w:lastColumn="0" w:noHBand="0" w:noVBand="1"/>
      </w:tblPr>
      <w:tblGrid>
        <w:gridCol w:w="2461"/>
        <w:gridCol w:w="3959"/>
        <w:gridCol w:w="1248"/>
        <w:gridCol w:w="2070"/>
      </w:tblGrid>
      <w:tr w:rsidR="00A34A3F" w:rsidRPr="00D77C52" w14:paraId="7AF1B57C" w14:textId="77777777" w:rsidTr="007C46D2">
        <w:tc>
          <w:tcPr>
            <w:tcW w:w="2461" w:type="dxa"/>
          </w:tcPr>
          <w:p w14:paraId="28AAB6AE" w14:textId="77777777" w:rsidR="00A34A3F" w:rsidRPr="00D77C52" w:rsidRDefault="00A34A3F" w:rsidP="003D04F5">
            <w:pPr>
              <w:rPr>
                <w:b/>
              </w:rPr>
            </w:pPr>
            <w:r>
              <w:rPr>
                <w:b/>
              </w:rPr>
              <w:t>Parameter</w:t>
            </w:r>
          </w:p>
        </w:tc>
        <w:tc>
          <w:tcPr>
            <w:tcW w:w="3959" w:type="dxa"/>
          </w:tcPr>
          <w:p w14:paraId="382EEB82" w14:textId="77777777" w:rsidR="00A34A3F" w:rsidRPr="00D77C52" w:rsidRDefault="00A34A3F" w:rsidP="003D04F5">
            <w:pPr>
              <w:rPr>
                <w:b/>
              </w:rPr>
            </w:pPr>
            <w:r w:rsidRPr="00D77C52">
              <w:rPr>
                <w:b/>
              </w:rPr>
              <w:t>Explanation</w:t>
            </w:r>
          </w:p>
        </w:tc>
        <w:tc>
          <w:tcPr>
            <w:tcW w:w="1248" w:type="dxa"/>
          </w:tcPr>
          <w:p w14:paraId="7B0D99D6" w14:textId="77777777" w:rsidR="00A34A3F" w:rsidRPr="00D77C52" w:rsidRDefault="00A34A3F" w:rsidP="003D04F5">
            <w:pPr>
              <w:rPr>
                <w:b/>
              </w:rPr>
            </w:pPr>
            <w:r w:rsidRPr="00D77C52">
              <w:rPr>
                <w:b/>
              </w:rPr>
              <w:t>Data Type</w:t>
            </w:r>
          </w:p>
        </w:tc>
        <w:tc>
          <w:tcPr>
            <w:tcW w:w="2070" w:type="dxa"/>
          </w:tcPr>
          <w:p w14:paraId="53D3AF1C" w14:textId="77777777" w:rsidR="00A34A3F" w:rsidRPr="00D77C52" w:rsidRDefault="00A34A3F" w:rsidP="003D04F5">
            <w:pPr>
              <w:rPr>
                <w:b/>
              </w:rPr>
            </w:pPr>
            <w:r>
              <w:rPr>
                <w:b/>
              </w:rPr>
              <w:t>Suggested Source</w:t>
            </w:r>
          </w:p>
        </w:tc>
      </w:tr>
      <w:tr w:rsidR="00A34A3F" w14:paraId="554B671E" w14:textId="77777777" w:rsidTr="007C46D2">
        <w:tc>
          <w:tcPr>
            <w:tcW w:w="2461" w:type="dxa"/>
          </w:tcPr>
          <w:p w14:paraId="25CC60F7" w14:textId="729706F7" w:rsidR="00A34A3F" w:rsidRDefault="007406C3" w:rsidP="00A34A3F">
            <w:r w:rsidRPr="007406C3">
              <w:t>Social Vulnerability</w:t>
            </w:r>
          </w:p>
        </w:tc>
        <w:tc>
          <w:tcPr>
            <w:tcW w:w="3959" w:type="dxa"/>
          </w:tcPr>
          <w:p w14:paraId="2CB0B494" w14:textId="77777777" w:rsidR="00A34A3F" w:rsidRDefault="00A34A3F" w:rsidP="002C5923">
            <w:r>
              <w:t xml:space="preserve">Dataset that defines </w:t>
            </w:r>
            <w:r w:rsidR="002C5923">
              <w:t>the social vulnerability of different areas</w:t>
            </w:r>
            <w:r>
              <w:t xml:space="preserve"> </w:t>
            </w:r>
          </w:p>
        </w:tc>
        <w:tc>
          <w:tcPr>
            <w:tcW w:w="1248" w:type="dxa"/>
          </w:tcPr>
          <w:p w14:paraId="120C6B3C" w14:textId="77777777" w:rsidR="00A34A3F" w:rsidRDefault="00A34A3F" w:rsidP="00A34A3F">
            <w:r>
              <w:t>Feature Layer</w:t>
            </w:r>
          </w:p>
        </w:tc>
        <w:tc>
          <w:tcPr>
            <w:tcW w:w="2070" w:type="dxa"/>
          </w:tcPr>
          <w:p w14:paraId="017A8BA2" w14:textId="2BCCE542" w:rsidR="00A34A3F" w:rsidRDefault="002C5923" w:rsidP="00A34A3F">
            <w:r>
              <w:t>NOAA</w:t>
            </w:r>
            <w:r w:rsidR="007406C3">
              <w:t>, Social Vulnerability Index</w:t>
            </w:r>
          </w:p>
        </w:tc>
      </w:tr>
      <w:tr w:rsidR="00A34A3F" w14:paraId="4BF76487" w14:textId="77777777" w:rsidTr="007C46D2">
        <w:tc>
          <w:tcPr>
            <w:tcW w:w="2461" w:type="dxa"/>
          </w:tcPr>
          <w:p w14:paraId="48BFDC9D" w14:textId="5FB6E23F" w:rsidR="00A34A3F" w:rsidRDefault="007406C3" w:rsidP="00A34A3F">
            <w:r w:rsidRPr="007406C3">
              <w:t>Vulnerability Field</w:t>
            </w:r>
          </w:p>
        </w:tc>
        <w:tc>
          <w:tcPr>
            <w:tcW w:w="3959" w:type="dxa"/>
          </w:tcPr>
          <w:p w14:paraId="037F5BDD" w14:textId="77777777" w:rsidR="00A34A3F" w:rsidRDefault="00D9535A" w:rsidP="00D9535A">
            <w:r>
              <w:t xml:space="preserve">Field designating </w:t>
            </w:r>
            <w:r w:rsidR="002C5923">
              <w:t>population</w:t>
            </w:r>
            <w:r>
              <w:t xml:space="preserve"> vulnerability</w:t>
            </w:r>
          </w:p>
        </w:tc>
        <w:tc>
          <w:tcPr>
            <w:tcW w:w="1248" w:type="dxa"/>
          </w:tcPr>
          <w:p w14:paraId="47F3E52E" w14:textId="77777777" w:rsidR="00A34A3F" w:rsidRDefault="00A34A3F" w:rsidP="00A34A3F">
            <w:r>
              <w:t>Field</w:t>
            </w:r>
          </w:p>
        </w:tc>
        <w:tc>
          <w:tcPr>
            <w:tcW w:w="2070" w:type="dxa"/>
          </w:tcPr>
          <w:p w14:paraId="72AC02E1" w14:textId="348DBF80" w:rsidR="00A34A3F" w:rsidRDefault="00D37B6D" w:rsidP="00A34A3F">
            <w:r>
              <w:t>“SoVI0610_1”</w:t>
            </w:r>
          </w:p>
        </w:tc>
      </w:tr>
      <w:tr w:rsidR="00A34A3F" w14:paraId="48F778A5" w14:textId="77777777" w:rsidTr="007C46D2">
        <w:tc>
          <w:tcPr>
            <w:tcW w:w="2461" w:type="dxa"/>
          </w:tcPr>
          <w:p w14:paraId="6CD8735F" w14:textId="68C98822" w:rsidR="00A34A3F" w:rsidRDefault="007406C3" w:rsidP="00A34A3F">
            <w:r w:rsidRPr="007406C3">
              <w:t>Vulnerable Field Values</w:t>
            </w:r>
          </w:p>
        </w:tc>
        <w:tc>
          <w:tcPr>
            <w:tcW w:w="3959" w:type="dxa"/>
          </w:tcPr>
          <w:p w14:paraId="46CEE5AB" w14:textId="77777777" w:rsidR="00A34A3F" w:rsidRDefault="00A34A3F" w:rsidP="00A725D8">
            <w:r>
              <w:t xml:space="preserve">Values in the field which are </w:t>
            </w:r>
            <w:r w:rsidR="00D9535A">
              <w:t>vulnerable</w:t>
            </w:r>
          </w:p>
        </w:tc>
        <w:tc>
          <w:tcPr>
            <w:tcW w:w="1248" w:type="dxa"/>
          </w:tcPr>
          <w:p w14:paraId="0A4DA92A" w14:textId="77777777" w:rsidR="00A34A3F" w:rsidRDefault="00A34A3F" w:rsidP="00A34A3F">
            <w:r>
              <w:t>Values</w:t>
            </w:r>
          </w:p>
        </w:tc>
        <w:tc>
          <w:tcPr>
            <w:tcW w:w="2070" w:type="dxa"/>
          </w:tcPr>
          <w:p w14:paraId="605F7424" w14:textId="0E95DA6F" w:rsidR="00A34A3F" w:rsidRDefault="007C46D2" w:rsidP="00A34A3F">
            <w:r>
              <w:t>“</w:t>
            </w:r>
            <w:r w:rsidR="00D37B6D">
              <w:t>High</w:t>
            </w:r>
            <w:r>
              <w:t>”</w:t>
            </w:r>
          </w:p>
        </w:tc>
      </w:tr>
      <w:tr w:rsidR="002C5923" w14:paraId="0198E76F" w14:textId="77777777" w:rsidTr="007C46D2">
        <w:tc>
          <w:tcPr>
            <w:tcW w:w="2461" w:type="dxa"/>
          </w:tcPr>
          <w:p w14:paraId="58DC3D8A" w14:textId="77777777" w:rsidR="002C5923" w:rsidRDefault="002C5923" w:rsidP="00A34A3F">
            <w:r>
              <w:t>Buffer Distance</w:t>
            </w:r>
          </w:p>
        </w:tc>
        <w:tc>
          <w:tcPr>
            <w:tcW w:w="3959" w:type="dxa"/>
          </w:tcPr>
          <w:p w14:paraId="1431AAAE" w14:textId="77777777" w:rsidR="002C5923" w:rsidRDefault="002C5923" w:rsidP="002C5923">
            <w:r>
              <w:t>Value and units</w:t>
            </w:r>
          </w:p>
        </w:tc>
        <w:tc>
          <w:tcPr>
            <w:tcW w:w="1248" w:type="dxa"/>
          </w:tcPr>
          <w:p w14:paraId="506D9CFE" w14:textId="77777777" w:rsidR="002C5923" w:rsidRDefault="002C5923" w:rsidP="00A34A3F">
            <w:r>
              <w:t>Distance</w:t>
            </w:r>
          </w:p>
        </w:tc>
        <w:tc>
          <w:tcPr>
            <w:tcW w:w="2070" w:type="dxa"/>
          </w:tcPr>
          <w:p w14:paraId="182C9691" w14:textId="1A84D1D2" w:rsidR="002C5923" w:rsidRDefault="007406C3" w:rsidP="00A34A3F">
            <w:r>
              <w:t>Default</w:t>
            </w:r>
          </w:p>
        </w:tc>
      </w:tr>
    </w:tbl>
    <w:p w14:paraId="61F34DFC" w14:textId="77777777" w:rsidR="00A34A3F" w:rsidRDefault="00A34A3F" w:rsidP="00A34A3F">
      <w:pPr>
        <w:ind w:left="720"/>
      </w:pPr>
    </w:p>
    <w:p w14:paraId="4E03B362" w14:textId="1A388028" w:rsidR="00A34A3F" w:rsidRDefault="00A34A3F" w:rsidP="002C5923">
      <w:pPr>
        <w:ind w:left="720"/>
      </w:pPr>
      <w:r>
        <w:rPr>
          <w:b/>
        </w:rPr>
        <w:t>Reliability –</w:t>
      </w:r>
      <w:r w:rsidR="002C5923">
        <w:rPr>
          <w:b/>
        </w:rPr>
        <w:t xml:space="preserve"> </w:t>
      </w:r>
      <w:r w:rsidR="002C5923">
        <w:t xml:space="preserve">Restoration sites that will </w:t>
      </w:r>
      <w:r w:rsidR="007F67DB">
        <w:t xml:space="preserve">persist </w:t>
      </w:r>
      <w:r w:rsidR="002C5923">
        <w:t>further into the future are higher priority that an equal site that is not expected to persist into the future.</w:t>
      </w:r>
    </w:p>
    <w:tbl>
      <w:tblPr>
        <w:tblStyle w:val="TableGrid"/>
        <w:tblW w:w="9738" w:type="dxa"/>
        <w:tblInd w:w="-113" w:type="dxa"/>
        <w:tblLook w:val="04A0" w:firstRow="1" w:lastRow="0" w:firstColumn="1" w:lastColumn="0" w:noHBand="0" w:noVBand="1"/>
      </w:tblPr>
      <w:tblGrid>
        <w:gridCol w:w="2538"/>
        <w:gridCol w:w="3870"/>
        <w:gridCol w:w="1260"/>
        <w:gridCol w:w="2070"/>
      </w:tblGrid>
      <w:tr w:rsidR="00A34A3F" w:rsidRPr="00D77C52" w14:paraId="6A6728CB" w14:textId="77777777" w:rsidTr="008822A5">
        <w:tc>
          <w:tcPr>
            <w:tcW w:w="2538" w:type="dxa"/>
          </w:tcPr>
          <w:p w14:paraId="7F059F0C" w14:textId="77777777" w:rsidR="00A34A3F" w:rsidRPr="00D77C52" w:rsidRDefault="00A34A3F" w:rsidP="003D04F5">
            <w:pPr>
              <w:rPr>
                <w:b/>
              </w:rPr>
            </w:pPr>
            <w:r>
              <w:rPr>
                <w:b/>
              </w:rPr>
              <w:t>Parameter</w:t>
            </w:r>
          </w:p>
        </w:tc>
        <w:tc>
          <w:tcPr>
            <w:tcW w:w="3870" w:type="dxa"/>
          </w:tcPr>
          <w:p w14:paraId="15B39782" w14:textId="77777777" w:rsidR="00A34A3F" w:rsidRPr="00D77C52" w:rsidRDefault="00A34A3F" w:rsidP="003D04F5">
            <w:pPr>
              <w:rPr>
                <w:b/>
              </w:rPr>
            </w:pPr>
            <w:r w:rsidRPr="00D77C52">
              <w:rPr>
                <w:b/>
              </w:rPr>
              <w:t>Explanation</w:t>
            </w:r>
          </w:p>
        </w:tc>
        <w:tc>
          <w:tcPr>
            <w:tcW w:w="1260" w:type="dxa"/>
          </w:tcPr>
          <w:p w14:paraId="25C80B5A" w14:textId="77777777" w:rsidR="00A34A3F" w:rsidRPr="00D77C52" w:rsidRDefault="00A34A3F" w:rsidP="003D04F5">
            <w:pPr>
              <w:rPr>
                <w:b/>
              </w:rPr>
            </w:pPr>
            <w:r w:rsidRPr="00D77C52">
              <w:rPr>
                <w:b/>
              </w:rPr>
              <w:t>Data Type</w:t>
            </w:r>
          </w:p>
        </w:tc>
        <w:tc>
          <w:tcPr>
            <w:tcW w:w="2070" w:type="dxa"/>
          </w:tcPr>
          <w:p w14:paraId="06684D39" w14:textId="77777777" w:rsidR="00A34A3F" w:rsidRPr="00D77C52" w:rsidRDefault="00A34A3F" w:rsidP="003D04F5">
            <w:pPr>
              <w:rPr>
                <w:b/>
              </w:rPr>
            </w:pPr>
            <w:r>
              <w:rPr>
                <w:b/>
              </w:rPr>
              <w:t>Suggested Source</w:t>
            </w:r>
          </w:p>
        </w:tc>
      </w:tr>
      <w:tr w:rsidR="00A34A3F" w14:paraId="4FB0617B" w14:textId="77777777" w:rsidTr="008822A5">
        <w:tc>
          <w:tcPr>
            <w:tcW w:w="2538" w:type="dxa"/>
          </w:tcPr>
          <w:p w14:paraId="1294F094" w14:textId="77777777" w:rsidR="00A34A3F" w:rsidRDefault="002C5923" w:rsidP="00A34A3F">
            <w:r>
              <w:t>Conservation Lands</w:t>
            </w:r>
          </w:p>
        </w:tc>
        <w:tc>
          <w:tcPr>
            <w:tcW w:w="3870" w:type="dxa"/>
          </w:tcPr>
          <w:p w14:paraId="76DE28C4" w14:textId="45BD3CCE" w:rsidR="00A34A3F" w:rsidRDefault="00A34A3F" w:rsidP="00964412">
            <w:r>
              <w:t xml:space="preserve">Dataset </w:t>
            </w:r>
            <w:r w:rsidR="007C46D2">
              <w:t>defining</w:t>
            </w:r>
            <w:r>
              <w:t xml:space="preserve"> </w:t>
            </w:r>
            <w:r w:rsidR="002C5923">
              <w:t xml:space="preserve">areas </w:t>
            </w:r>
            <w:r w:rsidR="00964412">
              <w:t xml:space="preserve">to be </w:t>
            </w:r>
            <w:r w:rsidR="002C5923">
              <w:t>conserved or otherwise protected against future threats and development</w:t>
            </w:r>
          </w:p>
        </w:tc>
        <w:tc>
          <w:tcPr>
            <w:tcW w:w="1260" w:type="dxa"/>
          </w:tcPr>
          <w:p w14:paraId="43CEE096" w14:textId="77777777" w:rsidR="00A34A3F" w:rsidRDefault="00A34A3F" w:rsidP="00A34A3F">
            <w:r>
              <w:t>Feature Layer</w:t>
            </w:r>
          </w:p>
        </w:tc>
        <w:tc>
          <w:tcPr>
            <w:tcW w:w="2070" w:type="dxa"/>
          </w:tcPr>
          <w:p w14:paraId="728ABE38" w14:textId="77777777" w:rsidR="00A34A3F" w:rsidRDefault="002C5923" w:rsidP="00A34A3F">
            <w:r>
              <w:t>State Planning</w:t>
            </w:r>
          </w:p>
        </w:tc>
      </w:tr>
      <w:tr w:rsidR="00A34A3F" w14:paraId="7E0177AB" w14:textId="77777777" w:rsidTr="008822A5">
        <w:tc>
          <w:tcPr>
            <w:tcW w:w="2538" w:type="dxa"/>
          </w:tcPr>
          <w:p w14:paraId="3C987E54" w14:textId="77777777" w:rsidR="00A34A3F" w:rsidRDefault="002C5923" w:rsidP="00A34A3F">
            <w:r>
              <w:t>Conservation</w:t>
            </w:r>
            <w:r w:rsidR="00A34A3F">
              <w:t xml:space="preserve"> Field</w:t>
            </w:r>
          </w:p>
        </w:tc>
        <w:tc>
          <w:tcPr>
            <w:tcW w:w="3870" w:type="dxa"/>
          </w:tcPr>
          <w:p w14:paraId="413343C4" w14:textId="77777777" w:rsidR="00A34A3F" w:rsidRDefault="00A34A3F" w:rsidP="002C5923">
            <w:r>
              <w:t xml:space="preserve">Field </w:t>
            </w:r>
            <w:r w:rsidR="00D9535A">
              <w:t xml:space="preserve">designating </w:t>
            </w:r>
            <w:r w:rsidR="002C5923">
              <w:t>protected areas</w:t>
            </w:r>
          </w:p>
        </w:tc>
        <w:tc>
          <w:tcPr>
            <w:tcW w:w="1260" w:type="dxa"/>
          </w:tcPr>
          <w:p w14:paraId="66BB9B94" w14:textId="77777777" w:rsidR="00A34A3F" w:rsidRDefault="00A34A3F" w:rsidP="00A34A3F">
            <w:r>
              <w:t>Field</w:t>
            </w:r>
          </w:p>
        </w:tc>
        <w:tc>
          <w:tcPr>
            <w:tcW w:w="2070" w:type="dxa"/>
          </w:tcPr>
          <w:p w14:paraId="464C73C0" w14:textId="4E1587A8" w:rsidR="00A34A3F" w:rsidRDefault="007C46D2" w:rsidP="00A34A3F">
            <w:r>
              <w:t>user specified</w:t>
            </w:r>
          </w:p>
        </w:tc>
      </w:tr>
      <w:tr w:rsidR="00A34A3F" w14:paraId="1F4D20E0" w14:textId="77777777" w:rsidTr="008822A5">
        <w:tc>
          <w:tcPr>
            <w:tcW w:w="2538" w:type="dxa"/>
          </w:tcPr>
          <w:p w14:paraId="1958E30B" w14:textId="77777777" w:rsidR="00A34A3F" w:rsidRDefault="002C5923" w:rsidP="00A34A3F">
            <w:r>
              <w:t>Conservation Types</w:t>
            </w:r>
          </w:p>
        </w:tc>
        <w:tc>
          <w:tcPr>
            <w:tcW w:w="3870" w:type="dxa"/>
          </w:tcPr>
          <w:p w14:paraId="020AE3A8" w14:textId="77777777" w:rsidR="00A34A3F" w:rsidRDefault="00A34A3F" w:rsidP="002C5923">
            <w:r>
              <w:t xml:space="preserve">Values in the field which are </w:t>
            </w:r>
            <w:r w:rsidR="002C5923">
              <w:t>protected</w:t>
            </w:r>
          </w:p>
        </w:tc>
        <w:tc>
          <w:tcPr>
            <w:tcW w:w="1260" w:type="dxa"/>
          </w:tcPr>
          <w:p w14:paraId="76CC6285" w14:textId="77777777" w:rsidR="00A34A3F" w:rsidRDefault="00A34A3F" w:rsidP="00A34A3F">
            <w:r>
              <w:t>Values</w:t>
            </w:r>
          </w:p>
        </w:tc>
        <w:tc>
          <w:tcPr>
            <w:tcW w:w="2070" w:type="dxa"/>
          </w:tcPr>
          <w:p w14:paraId="19EC74E4" w14:textId="098C46FE" w:rsidR="00A34A3F" w:rsidRDefault="007C46D2" w:rsidP="00A34A3F">
            <w:r>
              <w:t>user specified</w:t>
            </w:r>
          </w:p>
        </w:tc>
      </w:tr>
      <w:tr w:rsidR="00D9535A" w14:paraId="159D6AF0" w14:textId="77777777" w:rsidTr="008822A5">
        <w:tc>
          <w:tcPr>
            <w:tcW w:w="2538" w:type="dxa"/>
          </w:tcPr>
          <w:p w14:paraId="6CF3073E" w14:textId="77777777" w:rsidR="00D9535A" w:rsidRDefault="00D9535A" w:rsidP="003D04F5">
            <w:r>
              <w:t>Buffer Distance</w:t>
            </w:r>
          </w:p>
        </w:tc>
        <w:tc>
          <w:tcPr>
            <w:tcW w:w="3870" w:type="dxa"/>
          </w:tcPr>
          <w:p w14:paraId="4269B582" w14:textId="77777777" w:rsidR="00D9535A" w:rsidRDefault="00D9535A" w:rsidP="003D04F5">
            <w:r>
              <w:t>Value and units</w:t>
            </w:r>
          </w:p>
        </w:tc>
        <w:tc>
          <w:tcPr>
            <w:tcW w:w="1260" w:type="dxa"/>
          </w:tcPr>
          <w:p w14:paraId="6C6509ED" w14:textId="77777777" w:rsidR="00D9535A" w:rsidRDefault="00D9535A" w:rsidP="003D04F5">
            <w:r>
              <w:t>Distance</w:t>
            </w:r>
          </w:p>
        </w:tc>
        <w:tc>
          <w:tcPr>
            <w:tcW w:w="2070" w:type="dxa"/>
          </w:tcPr>
          <w:p w14:paraId="7B3AB0CC" w14:textId="3FDD9D3B" w:rsidR="00D9535A" w:rsidRDefault="007C46D2" w:rsidP="003D04F5">
            <w:r>
              <w:t>500 ft</w:t>
            </w:r>
          </w:p>
        </w:tc>
      </w:tr>
    </w:tbl>
    <w:p w14:paraId="7B96BFAB" w14:textId="77777777" w:rsidR="00911589" w:rsidRDefault="001C4F3F" w:rsidP="00292636">
      <w:pPr>
        <w:rPr>
          <w:b/>
        </w:rPr>
      </w:pPr>
      <w:r>
        <w:rPr>
          <w:b/>
          <w:noProof/>
        </w:rPr>
        <w:lastRenderedPageBreak/>
        <mc:AlternateContent>
          <mc:Choice Requires="wps">
            <w:drawing>
              <wp:anchor distT="0" distB="0" distL="114300" distR="114300" simplePos="0" relativeHeight="251662336" behindDoc="0" locked="0" layoutInCell="1" allowOverlap="1" wp14:anchorId="5E5771A8" wp14:editId="5BB02780">
                <wp:simplePos x="0" y="0"/>
                <wp:positionH relativeFrom="column">
                  <wp:posOffset>3381375</wp:posOffset>
                </wp:positionH>
                <wp:positionV relativeFrom="paragraph">
                  <wp:posOffset>85725</wp:posOffset>
                </wp:positionV>
                <wp:extent cx="294640" cy="333375"/>
                <wp:effectExtent l="0" t="0" r="10160" b="28575"/>
                <wp:wrapNone/>
                <wp:docPr id="5" name="Flowchart: Connector 5"/>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6455FFF" w14:textId="77777777" w:rsidR="00E7663A" w:rsidRPr="007D6743" w:rsidRDefault="00E7663A" w:rsidP="007D6743">
                            <w:pPr>
                              <w:jc w:val="center"/>
                              <w:rPr>
                                <w:color w:val="FF0000"/>
                                <w:sz w:val="28"/>
                                <w:vertAlign w:val="superscript"/>
                              </w:rPr>
                            </w:pPr>
                            <w:r w:rsidRPr="007D6743">
                              <w:rPr>
                                <w:color w:val="FF0000"/>
                                <w:sz w:val="28"/>
                                <w:vertAlign w:val="super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71A8" id="Flowchart: Connector 5" o:spid="_x0000_s1033" type="#_x0000_t120" style="position:absolute;margin-left:266.25pt;margin-top:6.75pt;width:23.2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" filled="f" strokecolor="#c00000" strokeweight="1pt">
                <v:stroke joinstyle="miter"/>
                <v:textbox>
                  <w:txbxContent>
                    <w:p w14:paraId="46455FFF" w14:textId="77777777" w:rsidR="00E7663A" w:rsidRPr="007D6743" w:rsidRDefault="00E7663A" w:rsidP="007D6743">
                      <w:pPr>
                        <w:jc w:val="center"/>
                        <w:rPr>
                          <w:color w:val="FF0000"/>
                          <w:sz w:val="28"/>
                          <w:vertAlign w:val="superscript"/>
                        </w:rPr>
                      </w:pPr>
                      <w:r w:rsidRPr="007D6743">
                        <w:rPr>
                          <w:color w:val="FF0000"/>
                          <w:sz w:val="28"/>
                          <w:vertAlign w:val="superscript"/>
                        </w:rPr>
                        <w:t>1</w:t>
                      </w:r>
                    </w:p>
                  </w:txbxContent>
                </v:textbox>
              </v:shape>
            </w:pict>
          </mc:Fallback>
        </mc:AlternateContent>
      </w:r>
      <w:r>
        <w:rPr>
          <w:b/>
          <w:noProof/>
        </w:rPr>
        <mc:AlternateContent>
          <mc:Choice Requires="wps">
            <w:drawing>
              <wp:anchor distT="0" distB="0" distL="114300" distR="114300" simplePos="0" relativeHeight="251677696" behindDoc="0" locked="0" layoutInCell="1" allowOverlap="1" wp14:anchorId="0FE841CE" wp14:editId="5C312951">
                <wp:simplePos x="0" y="0"/>
                <wp:positionH relativeFrom="column">
                  <wp:posOffset>5876290</wp:posOffset>
                </wp:positionH>
                <wp:positionV relativeFrom="paragraph">
                  <wp:posOffset>133350</wp:posOffset>
                </wp:positionV>
                <wp:extent cx="294640" cy="333375"/>
                <wp:effectExtent l="0" t="0" r="10160" b="28575"/>
                <wp:wrapNone/>
                <wp:docPr id="20" name="Flowchart: Connector 20"/>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4E5E9A8" w14:textId="77777777" w:rsidR="00E7663A" w:rsidRPr="007D6743" w:rsidRDefault="00E7663A" w:rsidP="007C7C3B">
                            <w:pPr>
                              <w:jc w:val="center"/>
                              <w:rPr>
                                <w:color w:val="FF0000"/>
                                <w:sz w:val="28"/>
                                <w:vertAlign w:val="superscript"/>
                              </w:rPr>
                            </w:pPr>
                            <w:r>
                              <w:rPr>
                                <w:color w:val="FF0000"/>
                                <w:sz w:val="28"/>
                                <w:vertAlign w:val="superscript"/>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41CE" id="Flowchart: Connector 20" o:spid="_x0000_s1034" type="#_x0000_t120" style="position:absolute;margin-left:462.7pt;margin-top:10.5pt;width:23.2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" filled="f" strokecolor="#c00000" strokeweight="1pt">
                <v:stroke joinstyle="miter"/>
                <v:textbox>
                  <w:txbxContent>
                    <w:p w14:paraId="54E5E9A8" w14:textId="77777777" w:rsidR="00E7663A" w:rsidRPr="007D6743" w:rsidRDefault="00E7663A" w:rsidP="007C7C3B">
                      <w:pPr>
                        <w:jc w:val="center"/>
                        <w:rPr>
                          <w:color w:val="FF0000"/>
                          <w:sz w:val="28"/>
                          <w:vertAlign w:val="superscript"/>
                        </w:rPr>
                      </w:pPr>
                      <w:r>
                        <w:rPr>
                          <w:color w:val="FF0000"/>
                          <w:sz w:val="28"/>
                          <w:vertAlign w:val="superscript"/>
                        </w:rPr>
                        <w:t>8</w:t>
                      </w:r>
                    </w:p>
                  </w:txbxContent>
                </v:textbox>
              </v:shape>
            </w:pict>
          </mc:Fallback>
        </mc:AlternateContent>
      </w:r>
      <w:r>
        <w:rPr>
          <w:b/>
          <w:noProof/>
        </w:rPr>
        <w:drawing>
          <wp:anchor distT="0" distB="0" distL="114300" distR="114300" simplePos="0" relativeHeight="251655165" behindDoc="1" locked="0" layoutInCell="1" allowOverlap="1" wp14:anchorId="650AEC14" wp14:editId="6F0FAB6E">
            <wp:simplePos x="0" y="0"/>
            <wp:positionH relativeFrom="column">
              <wp:posOffset>3578225</wp:posOffset>
            </wp:positionH>
            <wp:positionV relativeFrom="paragraph">
              <wp:posOffset>6350</wp:posOffset>
            </wp:positionV>
            <wp:extent cx="2695575" cy="8143875"/>
            <wp:effectExtent l="0" t="0" r="9525" b="9525"/>
            <wp:wrapTight wrapText="bothSides">
              <wp:wrapPolygon edited="0">
                <wp:start x="0" y="0"/>
                <wp:lineTo x="0" y="21575"/>
                <wp:lineTo x="21524" y="21575"/>
                <wp:lineTo x="2152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nual_Full_Tool_2.jpg"/>
                    <pic:cNvPicPr/>
                  </pic:nvPicPr>
                  <pic:blipFill rotWithShape="1">
                    <a:blip r:embed="rId17">
                      <a:extLst>
                        <a:ext uri="{28A0092B-C50C-407E-A947-70E740481C1C}">
                          <a14:useLocalDpi xmlns:a14="http://schemas.microsoft.com/office/drawing/2010/main" val="0"/>
                        </a:ext>
                      </a:extLst>
                    </a:blip>
                    <a:srcRect r="2076" b="1042"/>
                    <a:stretch/>
                  </pic:blipFill>
                  <pic:spPr bwMode="auto">
                    <a:xfrm>
                      <a:off x="0" y="0"/>
                      <a:ext cx="2695575" cy="8143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1589">
        <w:rPr>
          <w:b/>
        </w:rPr>
        <w:t>Full Tier 1 Assessment:</w:t>
      </w:r>
    </w:p>
    <w:p w14:paraId="6143F1CA" w14:textId="77777777" w:rsidR="00FA4394" w:rsidRDefault="00322763" w:rsidP="00292636">
      <w:r>
        <w:rPr>
          <w:b/>
          <w:noProof/>
        </w:rPr>
        <mc:AlternateContent>
          <mc:Choice Requires="wps">
            <w:drawing>
              <wp:anchor distT="0" distB="0" distL="114300" distR="114300" simplePos="0" relativeHeight="251666432" behindDoc="0" locked="0" layoutInCell="1" allowOverlap="1" wp14:anchorId="473097F1" wp14:editId="2E41D17E">
                <wp:simplePos x="0" y="0"/>
                <wp:positionH relativeFrom="column">
                  <wp:posOffset>4610100</wp:posOffset>
                </wp:positionH>
                <wp:positionV relativeFrom="paragraph">
                  <wp:posOffset>723900</wp:posOffset>
                </wp:positionV>
                <wp:extent cx="294640" cy="333375"/>
                <wp:effectExtent l="0" t="0" r="10160" b="28575"/>
                <wp:wrapNone/>
                <wp:docPr id="9" name="Flowchart: Connector 9"/>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A7F4F44" w14:textId="77777777" w:rsidR="00E7663A" w:rsidRPr="007D6743" w:rsidRDefault="00E7663A" w:rsidP="007D6743">
                            <w:pPr>
                              <w:jc w:val="center"/>
                              <w:rPr>
                                <w:color w:val="FF0000"/>
                                <w:sz w:val="28"/>
                                <w:vertAlign w:val="superscript"/>
                              </w:rPr>
                            </w:pPr>
                            <w:r>
                              <w:rPr>
                                <w:color w:val="FF0000"/>
                                <w:sz w:val="28"/>
                                <w:vertAlign w:val="super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097F1" id="Flowchart: Connector 9" o:spid="_x0000_s1035" type="#_x0000_t120" style="position:absolute;margin-left:363pt;margin-top:57pt;width:23.2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" filled="f" strokecolor="#c00000" strokeweight="1pt">
                <v:stroke joinstyle="miter"/>
                <v:textbox>
                  <w:txbxContent>
                    <w:p w14:paraId="5A7F4F44" w14:textId="77777777" w:rsidR="00E7663A" w:rsidRPr="007D6743" w:rsidRDefault="00E7663A" w:rsidP="007D6743">
                      <w:pPr>
                        <w:jc w:val="center"/>
                        <w:rPr>
                          <w:color w:val="FF0000"/>
                          <w:sz w:val="28"/>
                          <w:vertAlign w:val="superscript"/>
                        </w:rPr>
                      </w:pPr>
                      <w:r>
                        <w:rPr>
                          <w:color w:val="FF0000"/>
                          <w:sz w:val="28"/>
                          <w:vertAlign w:val="superscript"/>
                        </w:rPr>
                        <w:t>4</w:t>
                      </w:r>
                    </w:p>
                  </w:txbxContent>
                </v:textbox>
              </v:shape>
            </w:pict>
          </mc:Fallback>
        </mc:AlternateContent>
      </w:r>
      <w:r w:rsidR="001C4F3F">
        <w:rPr>
          <w:b/>
          <w:noProof/>
        </w:rPr>
        <mc:AlternateContent>
          <mc:Choice Requires="wps">
            <w:drawing>
              <wp:anchor distT="0" distB="0" distL="114300" distR="114300" simplePos="0" relativeHeight="251664384" behindDoc="0" locked="0" layoutInCell="1" allowOverlap="1" wp14:anchorId="2E0E998E" wp14:editId="01259AB5">
                <wp:simplePos x="0" y="0"/>
                <wp:positionH relativeFrom="column">
                  <wp:posOffset>3372485</wp:posOffset>
                </wp:positionH>
                <wp:positionV relativeFrom="paragraph">
                  <wp:posOffset>152400</wp:posOffset>
                </wp:positionV>
                <wp:extent cx="294640" cy="333375"/>
                <wp:effectExtent l="0" t="0" r="10160" b="28575"/>
                <wp:wrapNone/>
                <wp:docPr id="7" name="Flowchart: Connector 7"/>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E26E26B" w14:textId="77777777" w:rsidR="00E7663A" w:rsidRPr="007D6743" w:rsidRDefault="00E7663A" w:rsidP="007D6743">
                            <w:pPr>
                              <w:jc w:val="center"/>
                              <w:rPr>
                                <w:color w:val="FF0000"/>
                                <w:sz w:val="28"/>
                                <w:vertAlign w:val="superscript"/>
                              </w:rPr>
                            </w:pPr>
                            <w:r>
                              <w:rPr>
                                <w:color w:val="FF0000"/>
                                <w:sz w:val="2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998E" id="Flowchart: Connector 7" o:spid="_x0000_s1036" type="#_x0000_t120" style="position:absolute;margin-left:265.55pt;margin-top:12pt;width:23.2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" filled="f" strokecolor="#c00000" strokeweight="1pt">
                <v:stroke joinstyle="miter"/>
                <v:textbox>
                  <w:txbxContent>
                    <w:p w14:paraId="5E26E26B" w14:textId="77777777" w:rsidR="00E7663A" w:rsidRPr="007D6743" w:rsidRDefault="00E7663A" w:rsidP="007D6743">
                      <w:pPr>
                        <w:jc w:val="center"/>
                        <w:rPr>
                          <w:color w:val="FF0000"/>
                          <w:sz w:val="28"/>
                          <w:vertAlign w:val="superscript"/>
                        </w:rPr>
                      </w:pPr>
                      <w:r>
                        <w:rPr>
                          <w:color w:val="FF0000"/>
                          <w:sz w:val="28"/>
                          <w:vertAlign w:val="superscript"/>
                        </w:rPr>
                        <w:t>2</w:t>
                      </w:r>
                    </w:p>
                  </w:txbxContent>
                </v:textbox>
              </v:shape>
            </w:pict>
          </mc:Fallback>
        </mc:AlternateContent>
      </w:r>
      <w:r w:rsidR="0099304F">
        <w:t>Many of the steps of the RBI spatial analysis process require the same dataset inputs. The Full Tier 1 Assessm</w:t>
      </w:r>
      <w:r w:rsidR="000121AA">
        <w:t>ent tool allows a user to input these datasets once and reuse them for multiple</w:t>
      </w:r>
      <w:r w:rsidR="0099304F">
        <w:t xml:space="preserve"> </w:t>
      </w:r>
      <w:r w:rsidR="003D04F5">
        <w:t>benefits/</w:t>
      </w:r>
      <w:r w:rsidR="000121AA">
        <w:t>steps</w:t>
      </w:r>
      <w:r w:rsidR="0099304F">
        <w:t xml:space="preserve">. </w:t>
      </w:r>
      <w:r w:rsidR="000121AA">
        <w:t>See the “Data Requirements” manual section for details on all of the datasets used to run the RBI Spatial Analysis Tools and which benefit uses each.</w:t>
      </w:r>
    </w:p>
    <w:p w14:paraId="069FB72A" w14:textId="77777777" w:rsidR="00934381" w:rsidRDefault="00322763" w:rsidP="00292636">
      <w:r>
        <w:rPr>
          <w:b/>
          <w:noProof/>
        </w:rPr>
        <mc:AlternateContent>
          <mc:Choice Requires="wps">
            <w:drawing>
              <wp:anchor distT="0" distB="0" distL="114300" distR="114300" simplePos="0" relativeHeight="251668480" behindDoc="0" locked="0" layoutInCell="1" allowOverlap="1" wp14:anchorId="1AACB51F" wp14:editId="6EAD35E9">
                <wp:simplePos x="0" y="0"/>
                <wp:positionH relativeFrom="column">
                  <wp:posOffset>4591685</wp:posOffset>
                </wp:positionH>
                <wp:positionV relativeFrom="paragraph">
                  <wp:posOffset>73025</wp:posOffset>
                </wp:positionV>
                <wp:extent cx="294640" cy="333375"/>
                <wp:effectExtent l="0" t="0" r="10160" b="28575"/>
                <wp:wrapNone/>
                <wp:docPr id="11" name="Flowchart: Connector 11"/>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24AED7A" w14:textId="77777777" w:rsidR="00E7663A" w:rsidRPr="007D6743" w:rsidRDefault="00E7663A" w:rsidP="007D6743">
                            <w:pPr>
                              <w:jc w:val="center"/>
                              <w:rPr>
                                <w:color w:val="FF0000"/>
                                <w:sz w:val="28"/>
                                <w:vertAlign w:val="superscript"/>
                              </w:rPr>
                            </w:pPr>
                            <w:r>
                              <w:rPr>
                                <w:color w:val="FF0000"/>
                                <w:sz w:val="28"/>
                                <w:vertAlign w:val="superscript"/>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CB51F" id="Flowchart: Connector 11" o:spid="_x0000_s1037" type="#_x0000_t120" style="position:absolute;margin-left:361.55pt;margin-top:5.75pt;width:23.2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" filled="f" strokecolor="#c00000" strokeweight="1pt">
                <v:stroke joinstyle="miter"/>
                <v:textbox>
                  <w:txbxContent>
                    <w:p w14:paraId="024AED7A" w14:textId="77777777" w:rsidR="00E7663A" w:rsidRPr="007D6743" w:rsidRDefault="00E7663A" w:rsidP="007D6743">
                      <w:pPr>
                        <w:jc w:val="center"/>
                        <w:rPr>
                          <w:color w:val="FF0000"/>
                          <w:sz w:val="28"/>
                          <w:vertAlign w:val="superscript"/>
                        </w:rPr>
                      </w:pPr>
                      <w:r>
                        <w:rPr>
                          <w:color w:val="FF0000"/>
                          <w:sz w:val="28"/>
                          <w:vertAlign w:val="superscript"/>
                        </w:rPr>
                        <w:t>5</w:t>
                      </w:r>
                    </w:p>
                  </w:txbxContent>
                </v:textbox>
              </v:shape>
            </w:pict>
          </mc:Fallback>
        </mc:AlternateContent>
      </w:r>
      <w:r w:rsidR="00934381">
        <w:t>Datasets are added either by dragging and dropping a layer into the fillable space or by navigating the tool to the dataset using the corresponding open icon to the right.</w:t>
      </w:r>
    </w:p>
    <w:p w14:paraId="38428580" w14:textId="77777777" w:rsidR="002C5923" w:rsidRDefault="00FA4394" w:rsidP="00292636">
      <w:r>
        <w:t xml:space="preserve">(1) </w:t>
      </w:r>
      <w:r w:rsidR="0099304F" w:rsidRPr="00FA4394">
        <w:rPr>
          <w:b/>
        </w:rPr>
        <w:t>Restoration Site Polygons</w:t>
      </w:r>
      <w:r w:rsidR="0099304F">
        <w:t xml:space="preserve">, </w:t>
      </w:r>
      <w:r>
        <w:t xml:space="preserve">(2) </w:t>
      </w:r>
      <w:r w:rsidR="0099304F" w:rsidRPr="00FA4394">
        <w:rPr>
          <w:b/>
        </w:rPr>
        <w:t>Address Points</w:t>
      </w:r>
      <w:r w:rsidR="0099304F">
        <w:t xml:space="preserve"> </w:t>
      </w:r>
      <w:r w:rsidR="007D6743">
        <w:t>or</w:t>
      </w:r>
      <w:r>
        <w:t xml:space="preserve"> </w:t>
      </w:r>
      <w:r w:rsidRPr="00FA4394">
        <w:rPr>
          <w:b/>
        </w:rPr>
        <w:t>Population Raster</w:t>
      </w:r>
      <w:r>
        <w:t>, and the (</w:t>
      </w:r>
      <w:r w:rsidR="007D6743">
        <w:t>3</w:t>
      </w:r>
      <w:r>
        <w:t xml:space="preserve">) </w:t>
      </w:r>
      <w:r w:rsidRPr="00FA4394">
        <w:rPr>
          <w:b/>
        </w:rPr>
        <w:t>Output</w:t>
      </w:r>
      <w:r>
        <w:t xml:space="preserve"> file must always be specified for the tool to run. Either Address Points or the Population Raster are </w:t>
      </w:r>
      <w:r w:rsidR="000121AA">
        <w:t xml:space="preserve">needed to run the analysis, and </w:t>
      </w:r>
      <w:r>
        <w:t>on</w:t>
      </w:r>
      <w:r w:rsidR="000121AA">
        <w:t xml:space="preserve">ce </w:t>
      </w:r>
      <w:r>
        <w:t xml:space="preserve">entered the other will become </w:t>
      </w:r>
      <w:r w:rsidR="000121AA">
        <w:t>gray and non-fillable</w:t>
      </w:r>
      <w:r>
        <w:t>.</w:t>
      </w:r>
    </w:p>
    <w:p w14:paraId="6B083EAA" w14:textId="5DE68A0A" w:rsidR="00FA4394" w:rsidRPr="0099304F" w:rsidRDefault="00322763" w:rsidP="00292636">
      <w:r>
        <w:rPr>
          <w:b/>
          <w:noProof/>
        </w:rPr>
        <mc:AlternateContent>
          <mc:Choice Requires="wps">
            <w:drawing>
              <wp:anchor distT="0" distB="0" distL="114300" distR="114300" simplePos="0" relativeHeight="251674624" behindDoc="0" locked="0" layoutInCell="1" allowOverlap="1" wp14:anchorId="05FA1436" wp14:editId="65E60E57">
                <wp:simplePos x="0" y="0"/>
                <wp:positionH relativeFrom="column">
                  <wp:posOffset>4542790</wp:posOffset>
                </wp:positionH>
                <wp:positionV relativeFrom="paragraph">
                  <wp:posOffset>779145</wp:posOffset>
                </wp:positionV>
                <wp:extent cx="294640" cy="333375"/>
                <wp:effectExtent l="0" t="0" r="10160" b="28575"/>
                <wp:wrapNone/>
                <wp:docPr id="19" name="Flowchart: Connector 19"/>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EBDF051" w14:textId="77777777" w:rsidR="00E7663A" w:rsidRPr="007D6743" w:rsidRDefault="00E7663A" w:rsidP="004426D9">
                            <w:pPr>
                              <w:jc w:val="center"/>
                              <w:rPr>
                                <w:color w:val="FF0000"/>
                                <w:sz w:val="28"/>
                                <w:vertAlign w:val="superscript"/>
                              </w:rPr>
                            </w:pPr>
                            <w:r>
                              <w:rPr>
                                <w:color w:val="FF0000"/>
                                <w:sz w:val="28"/>
                                <w:vertAlign w:val="super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A1436" id="Flowchart: Connector 19" o:spid="_x0000_s1038" type="#_x0000_t120" style="position:absolute;margin-left:357.7pt;margin-top:61.35pt;width:23.2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" filled="f" strokecolor="#c00000" strokeweight="1pt">
                <v:stroke joinstyle="miter"/>
                <v:textbox>
                  <w:txbxContent>
                    <w:p w14:paraId="7EBDF051" w14:textId="77777777" w:rsidR="00E7663A" w:rsidRPr="007D6743" w:rsidRDefault="00E7663A" w:rsidP="004426D9">
                      <w:pPr>
                        <w:jc w:val="center"/>
                        <w:rPr>
                          <w:color w:val="FF0000"/>
                          <w:sz w:val="28"/>
                          <w:vertAlign w:val="superscript"/>
                        </w:rPr>
                      </w:pPr>
                      <w:r>
                        <w:rPr>
                          <w:color w:val="FF0000"/>
                          <w:sz w:val="28"/>
                          <w:vertAlign w:val="superscript"/>
                        </w:rPr>
                        <w:t>7</w:t>
                      </w:r>
                    </w:p>
                  </w:txbxContent>
                </v:textbox>
              </v:shape>
            </w:pict>
          </mc:Fallback>
        </mc:AlternateContent>
      </w:r>
      <w:r>
        <w:rPr>
          <w:b/>
          <w:noProof/>
        </w:rPr>
        <mc:AlternateContent>
          <mc:Choice Requires="wps">
            <w:drawing>
              <wp:anchor distT="0" distB="0" distL="114300" distR="114300" simplePos="0" relativeHeight="251672576" behindDoc="0" locked="0" layoutInCell="1" allowOverlap="1" wp14:anchorId="45C11EAF" wp14:editId="1CC2FBD0">
                <wp:simplePos x="0" y="0"/>
                <wp:positionH relativeFrom="column">
                  <wp:posOffset>4534535</wp:posOffset>
                </wp:positionH>
                <wp:positionV relativeFrom="paragraph">
                  <wp:posOffset>264795</wp:posOffset>
                </wp:positionV>
                <wp:extent cx="294640" cy="333375"/>
                <wp:effectExtent l="0" t="0" r="10160" b="28575"/>
                <wp:wrapNone/>
                <wp:docPr id="13" name="Flowchart: Connector 13"/>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9EFCEA5" w14:textId="77777777" w:rsidR="00E7663A" w:rsidRPr="007D6743" w:rsidRDefault="00E7663A" w:rsidP="004426D9">
                            <w:pPr>
                              <w:jc w:val="center"/>
                              <w:rPr>
                                <w:color w:val="FF0000"/>
                                <w:sz w:val="28"/>
                                <w:vertAlign w:val="superscript"/>
                              </w:rPr>
                            </w:pPr>
                            <w:r>
                              <w:rPr>
                                <w:color w:val="FF0000"/>
                                <w:sz w:val="28"/>
                                <w:vertAlign w:val="superscript"/>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1EAF" id="Flowchart: Connector 13" o:spid="_x0000_s1039" type="#_x0000_t120" style="position:absolute;margin-left:357.05pt;margin-top:20.85pt;width:23.2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" filled="f" strokecolor="#c00000" strokeweight="1pt">
                <v:stroke joinstyle="miter"/>
                <v:textbox>
                  <w:txbxContent>
                    <w:p w14:paraId="79EFCEA5" w14:textId="77777777" w:rsidR="00E7663A" w:rsidRPr="007D6743" w:rsidRDefault="00E7663A" w:rsidP="004426D9">
                      <w:pPr>
                        <w:jc w:val="center"/>
                        <w:rPr>
                          <w:color w:val="FF0000"/>
                          <w:sz w:val="28"/>
                          <w:vertAlign w:val="superscript"/>
                        </w:rPr>
                      </w:pPr>
                      <w:r>
                        <w:rPr>
                          <w:color w:val="FF0000"/>
                          <w:sz w:val="28"/>
                          <w:vertAlign w:val="superscript"/>
                        </w:rPr>
                        <w:t>6</w:t>
                      </w:r>
                    </w:p>
                  </w:txbxContent>
                </v:textbox>
              </v:shape>
            </w:pict>
          </mc:Fallback>
        </mc:AlternateContent>
      </w:r>
      <w:r w:rsidR="000121AA">
        <w:t>Check boxes are clicked</w:t>
      </w:r>
      <w:r w:rsidR="00FA4394">
        <w:t xml:space="preserve"> to select which benefits will be assessed (</w:t>
      </w:r>
      <w:r w:rsidR="000121AA">
        <w:t xml:space="preserve">4: </w:t>
      </w:r>
      <w:r w:rsidR="00FA4394">
        <w:t>Reduced Flood Risk, Scenic Views, Environmental Education, Bird Watching, Re</w:t>
      </w:r>
      <w:r w:rsidR="000121AA">
        <w:t xml:space="preserve">creation) and if additional </w:t>
      </w:r>
      <w:r w:rsidR="00FA4394">
        <w:t>site metrics (</w:t>
      </w:r>
      <w:r w:rsidR="000121AA">
        <w:t xml:space="preserve">5: </w:t>
      </w:r>
      <w:r w:rsidR="00FA4394">
        <w:t>Social Equity, Reliability) will be calculated. As boxes are checked, the datasets required for each will go from being gray</w:t>
      </w:r>
      <w:r w:rsidR="000121AA">
        <w:t xml:space="preserve"> </w:t>
      </w:r>
      <w:r w:rsidR="00FA4394">
        <w:t>to being fillable. This feature of the tool helps to make it clearer what the data requirements of your desired analysis are.</w:t>
      </w:r>
      <w:r w:rsidR="00934381">
        <w:t xml:space="preserve"> If </w:t>
      </w:r>
      <w:r w:rsidR="00964FEF">
        <w:t>a dataset is not entered</w:t>
      </w:r>
      <w:r w:rsidR="00934381">
        <w:t xml:space="preserve"> the to</w:t>
      </w:r>
      <w:r w:rsidR="00936A9C">
        <w:t xml:space="preserve">ol will execute, but </w:t>
      </w:r>
      <w:r w:rsidR="00934381">
        <w:t>skip some metrics.</w:t>
      </w:r>
    </w:p>
    <w:p w14:paraId="3658DE51" w14:textId="656B375A" w:rsidR="0099304F" w:rsidRDefault="007D6743" w:rsidP="00292636">
      <w:r>
        <w:t>Flood Zone, Dams</w:t>
      </w:r>
      <w:r w:rsidR="00964FEF">
        <w:t>/</w:t>
      </w:r>
      <w:r>
        <w:t>Levees, Educational Institutions, Bus Stops, Trails, Roads, Wetlands, Landuse</w:t>
      </w:r>
      <w:r w:rsidR="008822A5">
        <w:t>/Greenspace</w:t>
      </w:r>
      <w:r>
        <w:t xml:space="preserve">, </w:t>
      </w:r>
      <w:r w:rsidR="008822A5">
        <w:t>Social Vulnerability</w:t>
      </w:r>
      <w:r>
        <w:t>, and Conservation</w:t>
      </w:r>
      <w:r w:rsidR="00964FEF">
        <w:t xml:space="preserve"> Lands datasets </w:t>
      </w:r>
      <w:r w:rsidR="00936A9C">
        <w:t>in a geodatabase,</w:t>
      </w:r>
      <w:r w:rsidR="00964FEF">
        <w:t xml:space="preserve"> shapefile,</w:t>
      </w:r>
      <w:r w:rsidR="00936A9C">
        <w:t xml:space="preserve"> </w:t>
      </w:r>
      <w:r>
        <w:t xml:space="preserve">or feature layer </w:t>
      </w:r>
      <w:r w:rsidR="003D04F5">
        <w:t>s</w:t>
      </w:r>
      <w:r w:rsidR="00934381">
        <w:t>election.</w:t>
      </w:r>
    </w:p>
    <w:p w14:paraId="0A55AC43" w14:textId="35240053" w:rsidR="00934381" w:rsidRDefault="007D6743" w:rsidP="00292636">
      <w:r>
        <w:t xml:space="preserve">The </w:t>
      </w:r>
      <w:r w:rsidR="00964FEF">
        <w:t xml:space="preserve">Landuse/Greenspace, Social Vulnerability, and Conservation Lands </w:t>
      </w:r>
      <w:r>
        <w:t>datasets each require certain values in certain fields to be spe</w:t>
      </w:r>
      <w:r w:rsidR="0046222F">
        <w:t xml:space="preserve">cified. This increases flexibility and limits </w:t>
      </w:r>
      <w:r>
        <w:t xml:space="preserve">pre-processing. For example, in </w:t>
      </w:r>
      <w:r w:rsidR="00964FEF">
        <w:t>Landuse/Greenspace</w:t>
      </w:r>
      <w:r w:rsidR="00964FEF">
        <w:t xml:space="preserve"> </w:t>
      </w:r>
      <w:r w:rsidR="003D04F5">
        <w:t>the tool only uses</w:t>
      </w:r>
      <w:r>
        <w:t xml:space="preserve"> </w:t>
      </w:r>
      <w:r w:rsidR="0046222F">
        <w:t xml:space="preserve">greenspace classified </w:t>
      </w:r>
      <w:r w:rsidR="003D04F5">
        <w:t>featur</w:t>
      </w:r>
      <w:r w:rsidR="0046222F">
        <w:t>es</w:t>
      </w:r>
      <w:r>
        <w:t xml:space="preserve">. </w:t>
      </w:r>
      <w:r w:rsidR="003D04F5">
        <w:t xml:space="preserve">The </w:t>
      </w:r>
      <w:r w:rsidR="0046222F">
        <w:t xml:space="preserve">classification </w:t>
      </w:r>
      <w:r w:rsidR="003D04F5">
        <w:t xml:space="preserve">(6) </w:t>
      </w:r>
      <w:r w:rsidR="0046222F" w:rsidRPr="0046222F">
        <w:rPr>
          <w:b/>
        </w:rPr>
        <w:t>F</w:t>
      </w:r>
      <w:r w:rsidR="003D04F5" w:rsidRPr="0046222F">
        <w:rPr>
          <w:b/>
        </w:rPr>
        <w:t>ield</w:t>
      </w:r>
      <w:r w:rsidR="003D04F5">
        <w:t xml:space="preserve"> within your landuse dataset and its selected </w:t>
      </w:r>
      <w:r w:rsidR="0046222F">
        <w:t xml:space="preserve">greenspace (7) </w:t>
      </w:r>
      <w:r w:rsidR="0046222F" w:rsidRPr="0046222F">
        <w:rPr>
          <w:b/>
        </w:rPr>
        <w:t>V</w:t>
      </w:r>
      <w:r w:rsidR="003D04F5" w:rsidRPr="0046222F">
        <w:rPr>
          <w:b/>
        </w:rPr>
        <w:t>alues</w:t>
      </w:r>
      <w:r w:rsidR="003D04F5">
        <w:t xml:space="preserve"> </w:t>
      </w:r>
      <w:r w:rsidR="0046222F">
        <w:t>are user specified</w:t>
      </w:r>
      <w:r w:rsidR="003D04F5">
        <w:t>, allowing for different datasets and</w:t>
      </w:r>
      <w:r>
        <w:t xml:space="preserve"> </w:t>
      </w:r>
      <w:r w:rsidR="0046222F">
        <w:t xml:space="preserve">greenspace </w:t>
      </w:r>
      <w:r w:rsidR="00964FEF">
        <w:t>classifications</w:t>
      </w:r>
      <w:r w:rsidR="003D04F5">
        <w:t>.</w:t>
      </w:r>
    </w:p>
    <w:p w14:paraId="13BE29DC" w14:textId="77777777" w:rsidR="00934381" w:rsidRPr="007D6743" w:rsidRDefault="0046222F" w:rsidP="00292636">
      <w:r>
        <w:rPr>
          <w:b/>
          <w:noProof/>
        </w:rPr>
        <mc:AlternateContent>
          <mc:Choice Requires="wps">
            <w:drawing>
              <wp:anchor distT="0" distB="0" distL="114300" distR="114300" simplePos="0" relativeHeight="251679744" behindDoc="0" locked="0" layoutInCell="1" allowOverlap="1" wp14:anchorId="7F43250A" wp14:editId="4DF0DF9A">
                <wp:simplePos x="0" y="0"/>
                <wp:positionH relativeFrom="column">
                  <wp:posOffset>5895975</wp:posOffset>
                </wp:positionH>
                <wp:positionV relativeFrom="paragraph">
                  <wp:posOffset>464820</wp:posOffset>
                </wp:positionV>
                <wp:extent cx="295240" cy="333375"/>
                <wp:effectExtent l="0" t="0" r="10160" b="28575"/>
                <wp:wrapNone/>
                <wp:docPr id="21" name="Flowchart: Connector 21"/>
                <wp:cNvGraphicFramePr/>
                <a:graphic xmlns:a="http://schemas.openxmlformats.org/drawingml/2006/main">
                  <a:graphicData uri="http://schemas.microsoft.com/office/word/2010/wordprocessingShape">
                    <wps:wsp>
                      <wps:cNvSpPr/>
                      <wps:spPr>
                        <a:xfrm>
                          <a:off x="0" y="0"/>
                          <a:ext cx="2952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C31C839" w14:textId="77777777" w:rsidR="00E7663A" w:rsidRPr="007D6743" w:rsidRDefault="00E7663A" w:rsidP="007C7C3B">
                            <w:pPr>
                              <w:jc w:val="center"/>
                              <w:rPr>
                                <w:color w:val="FF0000"/>
                                <w:sz w:val="28"/>
                                <w:vertAlign w:val="superscript"/>
                              </w:rPr>
                            </w:pPr>
                            <w:r>
                              <w:rPr>
                                <w:color w:val="FF0000"/>
                                <w:sz w:val="28"/>
                                <w:vertAlign w:val="super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3250A" id="Flowchart: Connector 21" o:spid="_x0000_s1040" type="#_x0000_t120" style="position:absolute;margin-left:464.25pt;margin-top:36.6pt;width:23.2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" filled="f" strokecolor="#c00000" strokeweight="1pt">
                <v:stroke joinstyle="miter"/>
                <v:textbox>
                  <w:txbxContent>
                    <w:p w14:paraId="0C31C839" w14:textId="77777777" w:rsidR="00E7663A" w:rsidRPr="007D6743" w:rsidRDefault="00E7663A" w:rsidP="007C7C3B">
                      <w:pPr>
                        <w:jc w:val="center"/>
                        <w:rPr>
                          <w:color w:val="FF0000"/>
                          <w:sz w:val="28"/>
                          <w:vertAlign w:val="superscript"/>
                        </w:rPr>
                      </w:pPr>
                      <w:r>
                        <w:rPr>
                          <w:color w:val="FF0000"/>
                          <w:sz w:val="28"/>
                          <w:vertAlign w:val="superscript"/>
                        </w:rPr>
                        <w:t>9</w:t>
                      </w:r>
                    </w:p>
                  </w:txbxContent>
                </v:textbox>
              </v:shape>
            </w:pict>
          </mc:Fallback>
        </mc:AlternateContent>
      </w:r>
      <w:r w:rsidR="00934381">
        <w:t>In addition to the output table, the tool can also create a pdf report when a new PDF Report file name is entered.</w:t>
      </w:r>
    </w:p>
    <w:p w14:paraId="01589426" w14:textId="77777777" w:rsidR="002C5923" w:rsidRPr="007C7C3B" w:rsidRDefault="007D6743" w:rsidP="00292636">
      <w:r>
        <w:rPr>
          <w:b/>
          <w:noProof/>
        </w:rPr>
        <mc:AlternateContent>
          <mc:Choice Requires="wps">
            <w:drawing>
              <wp:anchor distT="0" distB="0" distL="114300" distR="114300" simplePos="0" relativeHeight="251670528" behindDoc="0" locked="0" layoutInCell="1" allowOverlap="1" wp14:anchorId="2CBEF13C" wp14:editId="34395FEB">
                <wp:simplePos x="0" y="0"/>
                <wp:positionH relativeFrom="column">
                  <wp:posOffset>3200400</wp:posOffset>
                </wp:positionH>
                <wp:positionV relativeFrom="paragraph">
                  <wp:posOffset>3148965</wp:posOffset>
                </wp:positionV>
                <wp:extent cx="295240" cy="333375"/>
                <wp:effectExtent l="0" t="0" r="10160" b="28575"/>
                <wp:wrapNone/>
                <wp:docPr id="12" name="Flowchart: Connector 12"/>
                <wp:cNvGraphicFramePr/>
                <a:graphic xmlns:a="http://schemas.openxmlformats.org/drawingml/2006/main">
                  <a:graphicData uri="http://schemas.microsoft.com/office/word/2010/wordprocessingShape">
                    <wps:wsp>
                      <wps:cNvSpPr/>
                      <wps:spPr>
                        <a:xfrm>
                          <a:off x="0" y="0"/>
                          <a:ext cx="2952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5AEDFE2" w14:textId="77777777" w:rsidR="00E7663A" w:rsidRPr="007D6743" w:rsidRDefault="00E7663A" w:rsidP="007D6743">
                            <w:pPr>
                              <w:jc w:val="center"/>
                              <w:rPr>
                                <w:color w:val="FF0000"/>
                                <w:sz w:val="28"/>
                                <w:vertAlign w:val="superscript"/>
                              </w:rPr>
                            </w:pPr>
                            <w:r>
                              <w:rPr>
                                <w:color w:val="FF0000"/>
                                <w:sz w:val="28"/>
                                <w:vertAlign w:val="super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EF13C" id="Flowchart: Connector 12" o:spid="_x0000_s1041" type="#_x0000_t120" style="position:absolute;margin-left:252pt;margin-top:247.95pt;width:23.2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" filled="f" strokecolor="#c00000" strokeweight="1pt">
                <v:stroke joinstyle="miter"/>
                <v:textbox>
                  <w:txbxContent>
                    <w:p w14:paraId="25AEDFE2" w14:textId="77777777" w:rsidR="00E7663A" w:rsidRPr="007D6743" w:rsidRDefault="00E7663A" w:rsidP="007D6743">
                      <w:pPr>
                        <w:jc w:val="center"/>
                        <w:rPr>
                          <w:color w:val="FF0000"/>
                          <w:sz w:val="28"/>
                          <w:vertAlign w:val="superscript"/>
                        </w:rPr>
                      </w:pPr>
                      <w:r>
                        <w:rPr>
                          <w:color w:val="FF0000"/>
                          <w:sz w:val="28"/>
                          <w:vertAlign w:val="superscript"/>
                        </w:rPr>
                        <w:t>3</w:t>
                      </w:r>
                    </w:p>
                  </w:txbxContent>
                </v:textbox>
              </v:shape>
            </w:pict>
          </mc:Fallback>
        </mc:AlternateContent>
      </w:r>
      <w:r w:rsidR="0046222F">
        <w:rPr>
          <w:noProof/>
        </w:rPr>
        <w:t>All</w:t>
      </w:r>
      <w:r w:rsidR="007C7C3B">
        <w:t xml:space="preserve"> tool</w:t>
      </w:r>
      <w:r w:rsidR="0046222F">
        <w:t>s have</w:t>
      </w:r>
      <w:r w:rsidR="007C7C3B">
        <w:t xml:space="preserve"> (8) Help guidance and</w:t>
      </w:r>
      <w:r w:rsidR="001C4F3F">
        <w:t xml:space="preserve"> a (9) Tool Help sheet when</w:t>
      </w:r>
      <w:r w:rsidR="007C7C3B">
        <w:t xml:space="preserve"> downloaded </w:t>
      </w:r>
      <w:r w:rsidR="001C4F3F">
        <w:t xml:space="preserve">as part of the tool </w:t>
      </w:r>
      <w:r w:rsidR="007C7C3B">
        <w:t>package.</w:t>
      </w:r>
    </w:p>
    <w:p w14:paraId="3E382443" w14:textId="77777777" w:rsidR="00D20893" w:rsidRPr="00A31E28" w:rsidRDefault="00A31E28">
      <w:pPr>
        <w:rPr>
          <w:b/>
        </w:rPr>
      </w:pPr>
      <w:r w:rsidRPr="00A31E28">
        <w:rPr>
          <w:b/>
        </w:rPr>
        <w:lastRenderedPageBreak/>
        <w:t xml:space="preserve">Indicator </w:t>
      </w:r>
      <w:r w:rsidRPr="00A31E28">
        <w:rPr>
          <w:b/>
        </w:rPr>
        <w:sym w:font="Wingdings" w:char="F0E0"/>
      </w:r>
      <w:r w:rsidRPr="00A31E28">
        <w:rPr>
          <w:b/>
        </w:rPr>
        <w:t xml:space="preserve"> Results </w:t>
      </w:r>
      <w:r>
        <w:rPr>
          <w:b/>
        </w:rPr>
        <w:t>T</w:t>
      </w:r>
      <w:r w:rsidRPr="00A31E28">
        <w:rPr>
          <w:b/>
        </w:rPr>
        <w:t xml:space="preserve">able </w:t>
      </w:r>
      <w:r>
        <w:rPr>
          <w:b/>
        </w:rPr>
        <w:t>F</w:t>
      </w:r>
      <w:r w:rsidRPr="00A31E28">
        <w:rPr>
          <w:b/>
        </w:rPr>
        <w:t>ields</w:t>
      </w:r>
    </w:p>
    <w:tbl>
      <w:tblPr>
        <w:tblStyle w:val="TableGrid"/>
        <w:tblW w:w="9805" w:type="dxa"/>
        <w:tblLayout w:type="fixed"/>
        <w:tblLook w:val="04A0" w:firstRow="1" w:lastRow="0" w:firstColumn="1" w:lastColumn="0" w:noHBand="0" w:noVBand="1"/>
      </w:tblPr>
      <w:tblGrid>
        <w:gridCol w:w="2365"/>
        <w:gridCol w:w="2092"/>
        <w:gridCol w:w="3998"/>
        <w:gridCol w:w="1350"/>
      </w:tblGrid>
      <w:tr w:rsidR="00D20893" w:rsidRPr="00106146" w14:paraId="127938C6" w14:textId="77777777" w:rsidTr="00A31E28">
        <w:tc>
          <w:tcPr>
            <w:tcW w:w="2365" w:type="dxa"/>
          </w:tcPr>
          <w:p w14:paraId="0AD3E97F" w14:textId="77777777" w:rsidR="00D20893" w:rsidRPr="00106146" w:rsidRDefault="00D20893">
            <w:pPr>
              <w:rPr>
                <w:b/>
                <w:sz w:val="20"/>
              </w:rPr>
            </w:pPr>
            <w:r w:rsidRPr="00106146">
              <w:rPr>
                <w:b/>
                <w:sz w:val="20"/>
              </w:rPr>
              <w:t>Benefit</w:t>
            </w:r>
          </w:p>
        </w:tc>
        <w:tc>
          <w:tcPr>
            <w:tcW w:w="2092" w:type="dxa"/>
          </w:tcPr>
          <w:p w14:paraId="7EB17331" w14:textId="77777777" w:rsidR="00D20893" w:rsidRPr="00106146" w:rsidRDefault="00927235">
            <w:pPr>
              <w:rPr>
                <w:b/>
                <w:sz w:val="20"/>
              </w:rPr>
            </w:pPr>
            <w:r w:rsidRPr="00106146">
              <w:rPr>
                <w:b/>
                <w:sz w:val="20"/>
              </w:rPr>
              <w:t>Indicator</w:t>
            </w:r>
          </w:p>
        </w:tc>
        <w:tc>
          <w:tcPr>
            <w:tcW w:w="3998" w:type="dxa"/>
          </w:tcPr>
          <w:p w14:paraId="789D18A2" w14:textId="77777777" w:rsidR="00D20893" w:rsidRPr="00106146" w:rsidRDefault="00D20893">
            <w:pPr>
              <w:rPr>
                <w:b/>
                <w:sz w:val="20"/>
              </w:rPr>
            </w:pPr>
            <w:r w:rsidRPr="00106146">
              <w:rPr>
                <w:b/>
                <w:sz w:val="20"/>
              </w:rPr>
              <w:t>Text</w:t>
            </w:r>
          </w:p>
        </w:tc>
        <w:tc>
          <w:tcPr>
            <w:tcW w:w="1350" w:type="dxa"/>
          </w:tcPr>
          <w:p w14:paraId="3DC6E62E" w14:textId="77777777" w:rsidR="00D20893" w:rsidRPr="00106146" w:rsidRDefault="00D20893" w:rsidP="00D20893">
            <w:pPr>
              <w:rPr>
                <w:b/>
                <w:sz w:val="20"/>
              </w:rPr>
            </w:pPr>
            <w:r w:rsidRPr="00106146">
              <w:rPr>
                <w:b/>
                <w:sz w:val="20"/>
              </w:rPr>
              <w:t>Field Name</w:t>
            </w:r>
          </w:p>
        </w:tc>
      </w:tr>
      <w:tr w:rsidR="00927235" w:rsidRPr="00106146" w14:paraId="3740603E" w14:textId="77777777" w:rsidTr="00A31E28">
        <w:tc>
          <w:tcPr>
            <w:tcW w:w="2365" w:type="dxa"/>
            <w:vAlign w:val="bottom"/>
          </w:tcPr>
          <w:p w14:paraId="4F83B1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A2B8D7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DE2CD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2.5 mi downstream of site and in flood zone</w:t>
            </w:r>
          </w:p>
        </w:tc>
        <w:tc>
          <w:tcPr>
            <w:tcW w:w="1350" w:type="dxa"/>
            <w:vAlign w:val="bottom"/>
          </w:tcPr>
          <w:p w14:paraId="3D6A6F66" w14:textId="77777777" w:rsidR="00927235" w:rsidRPr="00106146" w:rsidRDefault="00927235" w:rsidP="00927235">
            <w:pPr>
              <w:rPr>
                <w:rFonts w:ascii="Calibri" w:hAnsi="Calibri" w:cs="Calibri"/>
                <w:sz w:val="20"/>
              </w:rPr>
            </w:pPr>
            <w:r w:rsidRPr="00106146">
              <w:rPr>
                <w:rFonts w:ascii="Calibri" w:hAnsi="Calibri" w:cs="Calibri"/>
                <w:sz w:val="20"/>
              </w:rPr>
              <w:t>FR_2_cnt</w:t>
            </w:r>
          </w:p>
        </w:tc>
      </w:tr>
      <w:tr w:rsidR="00927235" w:rsidRPr="00106146" w14:paraId="65D1BE32" w14:textId="77777777" w:rsidTr="00A31E28">
        <w:tc>
          <w:tcPr>
            <w:tcW w:w="2365" w:type="dxa"/>
            <w:vAlign w:val="bottom"/>
          </w:tcPr>
          <w:p w14:paraId="3BB8E93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3FD8A4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522E6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Area of restoration site (acres)</w:t>
            </w:r>
          </w:p>
        </w:tc>
        <w:tc>
          <w:tcPr>
            <w:tcW w:w="1350" w:type="dxa"/>
            <w:vAlign w:val="bottom"/>
          </w:tcPr>
          <w:p w14:paraId="56F09004" w14:textId="77777777" w:rsidR="00927235" w:rsidRPr="00106146" w:rsidRDefault="00927235" w:rsidP="00927235">
            <w:pPr>
              <w:rPr>
                <w:rFonts w:ascii="Calibri" w:hAnsi="Calibri" w:cs="Calibri"/>
                <w:sz w:val="20"/>
              </w:rPr>
            </w:pPr>
            <w:r w:rsidRPr="00106146">
              <w:rPr>
                <w:rFonts w:ascii="Calibri" w:hAnsi="Calibri" w:cs="Calibri"/>
                <w:sz w:val="20"/>
              </w:rPr>
              <w:t>FR_3A_acr</w:t>
            </w:r>
          </w:p>
        </w:tc>
      </w:tr>
      <w:tr w:rsidR="00927235" w:rsidRPr="00106146" w14:paraId="38C90FCD" w14:textId="77777777" w:rsidTr="00A31E28">
        <w:tc>
          <w:tcPr>
            <w:tcW w:w="2365" w:type="dxa"/>
            <w:vAlign w:val="bottom"/>
          </w:tcPr>
          <w:p w14:paraId="3A7A6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5F6213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4E6456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Features that increase retention volume?</w:t>
            </w:r>
          </w:p>
        </w:tc>
        <w:tc>
          <w:tcPr>
            <w:tcW w:w="1350" w:type="dxa"/>
            <w:vAlign w:val="bottom"/>
          </w:tcPr>
          <w:p w14:paraId="7A4EB6D5" w14:textId="77777777" w:rsidR="00927235" w:rsidRPr="00106146" w:rsidRDefault="00927235" w:rsidP="00927235">
            <w:pPr>
              <w:rPr>
                <w:rFonts w:ascii="Calibri" w:hAnsi="Calibri" w:cs="Calibri"/>
                <w:sz w:val="20"/>
              </w:rPr>
            </w:pPr>
            <w:r w:rsidRPr="00106146">
              <w:rPr>
                <w:rFonts w:ascii="Calibri" w:hAnsi="Calibri" w:cs="Calibri"/>
                <w:sz w:val="20"/>
              </w:rPr>
              <w:t>FR_3A_boo</w:t>
            </w:r>
          </w:p>
        </w:tc>
      </w:tr>
      <w:tr w:rsidR="00927235" w:rsidRPr="00106146" w14:paraId="71329FEA" w14:textId="77777777" w:rsidTr="00A31E28">
        <w:tc>
          <w:tcPr>
            <w:tcW w:w="2365" w:type="dxa"/>
            <w:vAlign w:val="bottom"/>
          </w:tcPr>
          <w:p w14:paraId="1470003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27C5288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1B0A81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Dams and levees 2.5 mi downstream?</w:t>
            </w:r>
          </w:p>
        </w:tc>
        <w:tc>
          <w:tcPr>
            <w:tcW w:w="1350" w:type="dxa"/>
            <w:vAlign w:val="bottom"/>
          </w:tcPr>
          <w:p w14:paraId="012E8861" w14:textId="77777777" w:rsidR="00927235" w:rsidRPr="00106146" w:rsidRDefault="00927235" w:rsidP="00927235">
            <w:pPr>
              <w:rPr>
                <w:rFonts w:ascii="Calibri" w:hAnsi="Calibri" w:cs="Calibri"/>
                <w:sz w:val="20"/>
              </w:rPr>
            </w:pPr>
            <w:r w:rsidRPr="00106146">
              <w:rPr>
                <w:rFonts w:ascii="Calibri" w:hAnsi="Calibri" w:cs="Calibri"/>
                <w:sz w:val="20"/>
              </w:rPr>
              <w:t>FR_3B_boo</w:t>
            </w:r>
          </w:p>
        </w:tc>
      </w:tr>
      <w:tr w:rsidR="00927235" w:rsidRPr="00106146" w14:paraId="27EE6A06" w14:textId="77777777" w:rsidTr="00A31E28">
        <w:tc>
          <w:tcPr>
            <w:tcW w:w="2365" w:type="dxa"/>
            <w:vAlign w:val="bottom"/>
          </w:tcPr>
          <w:p w14:paraId="3E2DDA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0218E1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bottom"/>
          </w:tcPr>
          <w:p w14:paraId="22550A4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5 mi (number or % area)</w:t>
            </w:r>
          </w:p>
        </w:tc>
        <w:tc>
          <w:tcPr>
            <w:tcW w:w="1350" w:type="dxa"/>
            <w:vAlign w:val="bottom"/>
          </w:tcPr>
          <w:p w14:paraId="337844A6" w14:textId="77777777" w:rsidR="00927235" w:rsidRPr="00106146" w:rsidRDefault="00927235" w:rsidP="00927235">
            <w:pPr>
              <w:rPr>
                <w:rFonts w:ascii="Calibri" w:hAnsi="Calibri" w:cs="Calibri"/>
                <w:sz w:val="20"/>
              </w:rPr>
            </w:pPr>
            <w:r w:rsidRPr="00106146">
              <w:rPr>
                <w:rFonts w:ascii="Calibri" w:hAnsi="Calibri" w:cs="Calibri"/>
                <w:sz w:val="20"/>
              </w:rPr>
              <w:t>FR_3B_sca</w:t>
            </w:r>
          </w:p>
        </w:tc>
      </w:tr>
      <w:tr w:rsidR="00927235" w:rsidRPr="00106146" w14:paraId="24538072" w14:textId="77777777" w:rsidTr="00A31E28">
        <w:tc>
          <w:tcPr>
            <w:tcW w:w="2365" w:type="dxa"/>
            <w:vAlign w:val="bottom"/>
          </w:tcPr>
          <w:p w14:paraId="00663A3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6CD498F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32FC0F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people worried about flood risk?</w:t>
            </w:r>
          </w:p>
        </w:tc>
        <w:tc>
          <w:tcPr>
            <w:tcW w:w="1350" w:type="dxa"/>
            <w:vAlign w:val="bottom"/>
          </w:tcPr>
          <w:p w14:paraId="0ADEE7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FR_3D_boo</w:t>
            </w:r>
          </w:p>
        </w:tc>
      </w:tr>
      <w:tr w:rsidR="00927235" w:rsidRPr="00106146" w14:paraId="4790557C" w14:textId="77777777" w:rsidTr="00A31E28">
        <w:tc>
          <w:tcPr>
            <w:tcW w:w="2365" w:type="dxa"/>
            <w:vAlign w:val="bottom"/>
          </w:tcPr>
          <w:p w14:paraId="327366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026F1C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117410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 ft of site</w:t>
            </w:r>
          </w:p>
        </w:tc>
        <w:tc>
          <w:tcPr>
            <w:tcW w:w="1350" w:type="dxa"/>
            <w:vAlign w:val="bottom"/>
          </w:tcPr>
          <w:p w14:paraId="3426978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V_2_50</w:t>
            </w:r>
          </w:p>
        </w:tc>
      </w:tr>
      <w:tr w:rsidR="00927235" w:rsidRPr="00106146" w14:paraId="3D0D6671" w14:textId="77777777" w:rsidTr="00A31E28">
        <w:tc>
          <w:tcPr>
            <w:tcW w:w="2365" w:type="dxa"/>
            <w:vAlign w:val="bottom"/>
          </w:tcPr>
          <w:p w14:paraId="072C53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88A30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6E44DF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160-325 ft of site</w:t>
            </w:r>
          </w:p>
        </w:tc>
        <w:tc>
          <w:tcPr>
            <w:tcW w:w="1350" w:type="dxa"/>
            <w:vAlign w:val="bottom"/>
          </w:tcPr>
          <w:p w14:paraId="2F8FDC9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V_2_100</w:t>
            </w:r>
          </w:p>
        </w:tc>
      </w:tr>
      <w:tr w:rsidR="00927235" w:rsidRPr="00106146" w14:paraId="3FF1EBC4" w14:textId="77777777" w:rsidTr="00A31E28">
        <w:tc>
          <w:tcPr>
            <w:tcW w:w="2365" w:type="dxa"/>
            <w:vAlign w:val="bottom"/>
          </w:tcPr>
          <w:p w14:paraId="461FC6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C13F6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E6D79E" w14:textId="103818CE" w:rsidR="00927235" w:rsidRPr="00106146" w:rsidRDefault="00927235" w:rsidP="00927235">
            <w:pPr>
              <w:rPr>
                <w:rFonts w:ascii="Calibri" w:hAnsi="Calibri" w:cs="Calibri"/>
                <w:color w:val="000000"/>
                <w:sz w:val="20"/>
              </w:rPr>
            </w:pPr>
            <w:r w:rsidRPr="00106146">
              <w:rPr>
                <w:rFonts w:ascii="Calibri" w:hAnsi="Calibri" w:cs="Calibri"/>
                <w:color w:val="000000"/>
                <w:sz w:val="20"/>
              </w:rPr>
              <w:t xml:space="preserve">Weighted number who </w:t>
            </w:r>
            <w:r w:rsidRPr="00106146">
              <w:rPr>
                <w:rFonts w:ascii="Calibri" w:hAnsi="Calibri" w:cs="Calibri"/>
                <w:color w:val="000000"/>
                <w:sz w:val="20"/>
              </w:rPr>
              <w:t>benefit</w:t>
            </w:r>
            <w:r w:rsidR="00E264CA" w:rsidRPr="00106146">
              <w:rPr>
                <w:rFonts w:ascii="Calibri" w:hAnsi="Calibri" w:cs="Calibri"/>
                <w:color w:val="000000"/>
                <w:sz w:val="20"/>
              </w:rPr>
              <w:t xml:space="preserve"> (70/30)</w:t>
            </w:r>
          </w:p>
        </w:tc>
        <w:tc>
          <w:tcPr>
            <w:tcW w:w="1350" w:type="dxa"/>
            <w:vAlign w:val="bottom"/>
          </w:tcPr>
          <w:p w14:paraId="16EA92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V_2_score</w:t>
            </w:r>
          </w:p>
        </w:tc>
      </w:tr>
      <w:tr w:rsidR="00927235" w:rsidRPr="00106146" w14:paraId="18BD4ED8" w14:textId="77777777" w:rsidTr="00A31E28">
        <w:tc>
          <w:tcPr>
            <w:tcW w:w="2365" w:type="dxa"/>
            <w:vAlign w:val="bottom"/>
          </w:tcPr>
          <w:p w14:paraId="3EEE9F6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636562F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9395C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325 ft of site?</w:t>
            </w:r>
          </w:p>
        </w:tc>
        <w:tc>
          <w:tcPr>
            <w:tcW w:w="1350" w:type="dxa"/>
            <w:vAlign w:val="bottom"/>
          </w:tcPr>
          <w:p w14:paraId="0FE67F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V_2_boo</w:t>
            </w:r>
          </w:p>
        </w:tc>
      </w:tr>
      <w:tr w:rsidR="00927235" w:rsidRPr="00106146" w14:paraId="50C260A3" w14:textId="77777777" w:rsidTr="00A31E28">
        <w:tc>
          <w:tcPr>
            <w:tcW w:w="2365" w:type="dxa"/>
            <w:vAlign w:val="bottom"/>
          </w:tcPr>
          <w:p w14:paraId="3186680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C5160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28EE3DC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Aesthetic features or characteristics?</w:t>
            </w:r>
          </w:p>
        </w:tc>
        <w:tc>
          <w:tcPr>
            <w:tcW w:w="1350" w:type="dxa"/>
            <w:vAlign w:val="bottom"/>
          </w:tcPr>
          <w:p w14:paraId="56C4A38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V_3A_boo</w:t>
            </w:r>
          </w:p>
        </w:tc>
      </w:tr>
      <w:tr w:rsidR="00927235" w:rsidRPr="00106146" w14:paraId="1D389251" w14:textId="77777777" w:rsidTr="00A31E28">
        <w:tc>
          <w:tcPr>
            <w:tcW w:w="2365" w:type="dxa"/>
            <w:vAlign w:val="bottom"/>
          </w:tcPr>
          <w:p w14:paraId="4C022A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A368F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A1A0F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Wetlands or water within 650 ft (number or %)</w:t>
            </w:r>
          </w:p>
        </w:tc>
        <w:tc>
          <w:tcPr>
            <w:tcW w:w="1350" w:type="dxa"/>
            <w:vAlign w:val="bottom"/>
          </w:tcPr>
          <w:p w14:paraId="04C5396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V_3B_scar</w:t>
            </w:r>
          </w:p>
        </w:tc>
      </w:tr>
      <w:tr w:rsidR="00927235" w:rsidRPr="00106146" w14:paraId="711B3F3B" w14:textId="77777777" w:rsidTr="00A31E28">
        <w:tc>
          <w:tcPr>
            <w:tcW w:w="2365" w:type="dxa"/>
            <w:vAlign w:val="bottom"/>
          </w:tcPr>
          <w:p w14:paraId="1E51FC1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4140A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4459D38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Natural land use types within 650 ft (types)</w:t>
            </w:r>
          </w:p>
        </w:tc>
        <w:tc>
          <w:tcPr>
            <w:tcW w:w="1350" w:type="dxa"/>
            <w:vAlign w:val="bottom"/>
          </w:tcPr>
          <w:p w14:paraId="4515D1B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V_3C_comp</w:t>
            </w:r>
          </w:p>
        </w:tc>
      </w:tr>
      <w:tr w:rsidR="00927235" w:rsidRPr="00106146" w14:paraId="3BC68E52" w14:textId="77777777" w:rsidTr="00A31E28">
        <w:tc>
          <w:tcPr>
            <w:tcW w:w="2365" w:type="dxa"/>
            <w:vAlign w:val="bottom"/>
          </w:tcPr>
          <w:p w14:paraId="3D55ADE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AFD26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7CCBFC4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find it aesthetically pleasing?</w:t>
            </w:r>
          </w:p>
        </w:tc>
        <w:tc>
          <w:tcPr>
            <w:tcW w:w="1350" w:type="dxa"/>
            <w:vAlign w:val="bottom"/>
          </w:tcPr>
          <w:p w14:paraId="389B60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V_3D_boo</w:t>
            </w:r>
          </w:p>
        </w:tc>
      </w:tr>
      <w:tr w:rsidR="00927235" w:rsidRPr="00106146" w14:paraId="62D99E26" w14:textId="77777777" w:rsidTr="00A31E28">
        <w:tc>
          <w:tcPr>
            <w:tcW w:w="2365" w:type="dxa"/>
            <w:vAlign w:val="bottom"/>
          </w:tcPr>
          <w:p w14:paraId="4B4EBB0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266AC4B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690905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w:t>
            </w:r>
            <w:r w:rsidR="00A31E28" w:rsidRPr="00106146">
              <w:rPr>
                <w:rFonts w:ascii="Calibri" w:hAnsi="Calibri" w:cs="Calibri"/>
                <w:color w:val="000000"/>
                <w:sz w:val="20"/>
              </w:rPr>
              <w:t>al</w:t>
            </w:r>
            <w:r w:rsidRPr="00106146">
              <w:rPr>
                <w:rFonts w:ascii="Calibri" w:hAnsi="Calibri" w:cs="Calibri"/>
                <w:color w:val="000000"/>
                <w:sz w:val="20"/>
              </w:rPr>
              <w:t xml:space="preserve"> institutions within 0.25 mi of site</w:t>
            </w:r>
          </w:p>
        </w:tc>
        <w:tc>
          <w:tcPr>
            <w:tcW w:w="1350" w:type="dxa"/>
            <w:vAlign w:val="bottom"/>
          </w:tcPr>
          <w:p w14:paraId="1A1997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EE_2_cnt</w:t>
            </w:r>
          </w:p>
        </w:tc>
      </w:tr>
      <w:tr w:rsidR="00927235" w:rsidRPr="00106146" w14:paraId="66C1BD78" w14:textId="77777777" w:rsidTr="00A31E28">
        <w:tc>
          <w:tcPr>
            <w:tcW w:w="2365" w:type="dxa"/>
            <w:vAlign w:val="bottom"/>
          </w:tcPr>
          <w:p w14:paraId="519502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5C853BE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E57EC2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Features/habitat/wildlife of education</w:t>
            </w:r>
            <w:r w:rsidR="00A31E28" w:rsidRPr="00106146">
              <w:rPr>
                <w:rFonts w:ascii="Calibri" w:hAnsi="Calibri" w:cs="Calibri"/>
                <w:color w:val="000000"/>
                <w:sz w:val="18"/>
              </w:rPr>
              <w:t>al</w:t>
            </w:r>
            <w:r w:rsidRPr="00106146">
              <w:rPr>
                <w:rFonts w:ascii="Calibri" w:hAnsi="Calibri" w:cs="Calibri"/>
                <w:color w:val="000000"/>
                <w:sz w:val="18"/>
              </w:rPr>
              <w:t xml:space="preserve"> interest?</w:t>
            </w:r>
          </w:p>
        </w:tc>
        <w:tc>
          <w:tcPr>
            <w:tcW w:w="1350" w:type="dxa"/>
            <w:vAlign w:val="bottom"/>
          </w:tcPr>
          <w:p w14:paraId="0E0B68D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EE_3A_boo</w:t>
            </w:r>
          </w:p>
        </w:tc>
      </w:tr>
      <w:tr w:rsidR="00927235" w:rsidRPr="00106146" w14:paraId="77912198" w14:textId="77777777" w:rsidTr="00A31E28">
        <w:tc>
          <w:tcPr>
            <w:tcW w:w="2365" w:type="dxa"/>
            <w:vAlign w:val="bottom"/>
          </w:tcPr>
          <w:p w14:paraId="318E9BB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46F927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F6A80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0.5 mi of the site</w:t>
            </w:r>
          </w:p>
        </w:tc>
        <w:tc>
          <w:tcPr>
            <w:tcW w:w="1350" w:type="dxa"/>
            <w:vAlign w:val="bottom"/>
          </w:tcPr>
          <w:p w14:paraId="13C7EB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EE_3B_sca</w:t>
            </w:r>
          </w:p>
        </w:tc>
      </w:tr>
      <w:tr w:rsidR="00927235" w:rsidRPr="00106146" w14:paraId="3CCA96F7" w14:textId="77777777" w:rsidTr="00A31E28">
        <w:tc>
          <w:tcPr>
            <w:tcW w:w="2365" w:type="dxa"/>
            <w:vAlign w:val="bottom"/>
          </w:tcPr>
          <w:p w14:paraId="15C2B63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69D40D8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0718CA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Educational facilities or infrastructure on site?</w:t>
            </w:r>
          </w:p>
        </w:tc>
        <w:tc>
          <w:tcPr>
            <w:tcW w:w="1350" w:type="dxa"/>
            <w:vAlign w:val="bottom"/>
          </w:tcPr>
          <w:p w14:paraId="5D1655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EE_3C_boo</w:t>
            </w:r>
          </w:p>
        </w:tc>
      </w:tr>
      <w:tr w:rsidR="00927235" w:rsidRPr="00106146" w14:paraId="3BB780E1" w14:textId="77777777" w:rsidTr="00A31E28">
        <w:tc>
          <w:tcPr>
            <w:tcW w:w="2365" w:type="dxa"/>
            <w:vAlign w:val="bottom"/>
          </w:tcPr>
          <w:p w14:paraId="430E4C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168B9C5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04FA07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prefer characteristics of the site?</w:t>
            </w:r>
          </w:p>
        </w:tc>
        <w:tc>
          <w:tcPr>
            <w:tcW w:w="1350" w:type="dxa"/>
            <w:vAlign w:val="bottom"/>
          </w:tcPr>
          <w:p w14:paraId="06EC8B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EE_3D_boo</w:t>
            </w:r>
          </w:p>
        </w:tc>
      </w:tr>
      <w:tr w:rsidR="00927235" w:rsidRPr="00106146" w14:paraId="36673108" w14:textId="77777777" w:rsidTr="00A31E28">
        <w:tc>
          <w:tcPr>
            <w:tcW w:w="2365" w:type="dxa"/>
            <w:vAlign w:val="bottom"/>
          </w:tcPr>
          <w:p w14:paraId="09D81C7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2C7F9A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CC2983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1/3 mi of the site</w:t>
            </w:r>
          </w:p>
        </w:tc>
        <w:tc>
          <w:tcPr>
            <w:tcW w:w="1350" w:type="dxa"/>
            <w:vAlign w:val="bottom"/>
          </w:tcPr>
          <w:p w14:paraId="2056A0E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w:t>
            </w:r>
          </w:p>
        </w:tc>
      </w:tr>
      <w:tr w:rsidR="00927235" w:rsidRPr="00106146" w14:paraId="7AEC7ABE" w14:textId="77777777" w:rsidTr="00A31E28">
        <w:tc>
          <w:tcPr>
            <w:tcW w:w="2365" w:type="dxa"/>
            <w:vAlign w:val="bottom"/>
          </w:tcPr>
          <w:p w14:paraId="2FD0D07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8D9D61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7F73C6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bike paths within 1/3 mi of site?</w:t>
            </w:r>
          </w:p>
        </w:tc>
        <w:tc>
          <w:tcPr>
            <w:tcW w:w="1350" w:type="dxa"/>
            <w:vAlign w:val="bottom"/>
          </w:tcPr>
          <w:p w14:paraId="42D4DB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R_2_03_bo</w:t>
            </w:r>
          </w:p>
        </w:tc>
      </w:tr>
      <w:tr w:rsidR="00927235" w:rsidRPr="00106146" w14:paraId="59C11458" w14:textId="77777777" w:rsidTr="00A31E28">
        <w:tc>
          <w:tcPr>
            <w:tcW w:w="2365" w:type="dxa"/>
            <w:vAlign w:val="bottom"/>
          </w:tcPr>
          <w:p w14:paraId="5D2DD0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9DB90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ACFEFD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bus stops within 1/3 mi of site?</w:t>
            </w:r>
          </w:p>
        </w:tc>
        <w:tc>
          <w:tcPr>
            <w:tcW w:w="1350" w:type="dxa"/>
            <w:vAlign w:val="bottom"/>
          </w:tcPr>
          <w:p w14:paraId="76313B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R_2_03_b2</w:t>
            </w:r>
          </w:p>
        </w:tc>
      </w:tr>
      <w:tr w:rsidR="00927235" w:rsidRPr="00106146" w14:paraId="0DE23620" w14:textId="77777777" w:rsidTr="00A31E28">
        <w:tc>
          <w:tcPr>
            <w:tcW w:w="2365" w:type="dxa"/>
            <w:vAlign w:val="bottom"/>
          </w:tcPr>
          <w:p w14:paraId="5F364E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764E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2A76E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 to 0.5 mi of site</w:t>
            </w:r>
          </w:p>
        </w:tc>
        <w:tc>
          <w:tcPr>
            <w:tcW w:w="1350" w:type="dxa"/>
            <w:vAlign w:val="bottom"/>
          </w:tcPr>
          <w:p w14:paraId="1C373B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R_2_05</w:t>
            </w:r>
          </w:p>
        </w:tc>
      </w:tr>
      <w:tr w:rsidR="00927235" w:rsidRPr="00106146" w14:paraId="6247D087" w14:textId="77777777" w:rsidTr="00A31E28">
        <w:tc>
          <w:tcPr>
            <w:tcW w:w="2365" w:type="dxa"/>
            <w:vAlign w:val="bottom"/>
          </w:tcPr>
          <w:p w14:paraId="3A43248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3CDCD35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EA38B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0.5 to 6 mi of site</w:t>
            </w:r>
          </w:p>
        </w:tc>
        <w:tc>
          <w:tcPr>
            <w:tcW w:w="1350" w:type="dxa"/>
            <w:vAlign w:val="bottom"/>
          </w:tcPr>
          <w:p w14:paraId="632A21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R_2_6</w:t>
            </w:r>
          </w:p>
        </w:tc>
      </w:tr>
      <w:tr w:rsidR="00927235" w:rsidRPr="00106146" w14:paraId="6C75BA3B" w14:textId="77777777" w:rsidTr="00A31E28">
        <w:tc>
          <w:tcPr>
            <w:tcW w:w="2365" w:type="dxa"/>
            <w:vAlign w:val="bottom"/>
          </w:tcPr>
          <w:p w14:paraId="7817BDA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D4B8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18C8C63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Total area of green space around site</w:t>
            </w:r>
          </w:p>
        </w:tc>
        <w:tc>
          <w:tcPr>
            <w:tcW w:w="1350" w:type="dxa"/>
            <w:vAlign w:val="bottom"/>
          </w:tcPr>
          <w:p w14:paraId="6968970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R_3A_acr</w:t>
            </w:r>
          </w:p>
        </w:tc>
      </w:tr>
      <w:tr w:rsidR="00927235" w:rsidRPr="00106146" w14:paraId="09E61FC3" w14:textId="77777777" w:rsidTr="00A31E28">
        <w:tc>
          <w:tcPr>
            <w:tcW w:w="2365" w:type="dxa"/>
            <w:vAlign w:val="bottom"/>
          </w:tcPr>
          <w:p w14:paraId="7B7664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07F90C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78730A36"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2/3 mi of site</w:t>
            </w:r>
          </w:p>
        </w:tc>
        <w:tc>
          <w:tcPr>
            <w:tcW w:w="1350" w:type="dxa"/>
            <w:vAlign w:val="bottom"/>
          </w:tcPr>
          <w:p w14:paraId="705BB97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R_3B_sc06</w:t>
            </w:r>
          </w:p>
        </w:tc>
      </w:tr>
      <w:tr w:rsidR="00927235" w:rsidRPr="00106146" w14:paraId="3DE54A09" w14:textId="77777777" w:rsidTr="00A31E28">
        <w:tc>
          <w:tcPr>
            <w:tcW w:w="2365" w:type="dxa"/>
            <w:vAlign w:val="bottom"/>
          </w:tcPr>
          <w:p w14:paraId="5C5D2B1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D4C0F5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9F55698"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 mi of site</w:t>
            </w:r>
          </w:p>
        </w:tc>
        <w:tc>
          <w:tcPr>
            <w:tcW w:w="1350" w:type="dxa"/>
            <w:vAlign w:val="bottom"/>
          </w:tcPr>
          <w:p w14:paraId="0407E4E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w:t>
            </w:r>
          </w:p>
        </w:tc>
      </w:tr>
      <w:tr w:rsidR="00927235" w:rsidRPr="00106146" w14:paraId="4CF18CC2" w14:textId="77777777" w:rsidTr="00A31E28">
        <w:tc>
          <w:tcPr>
            <w:tcW w:w="2365" w:type="dxa"/>
            <w:vAlign w:val="bottom"/>
          </w:tcPr>
          <w:p w14:paraId="2056062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1F35B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BE211B9"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12 mi of site</w:t>
            </w:r>
          </w:p>
        </w:tc>
        <w:tc>
          <w:tcPr>
            <w:tcW w:w="1350" w:type="dxa"/>
            <w:vAlign w:val="bottom"/>
          </w:tcPr>
          <w:p w14:paraId="5ACEDC9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R_3B_sc12</w:t>
            </w:r>
          </w:p>
        </w:tc>
      </w:tr>
      <w:tr w:rsidR="00927235" w:rsidRPr="00106146" w14:paraId="0A2B8458" w14:textId="77777777" w:rsidTr="00A31E28">
        <w:tc>
          <w:tcPr>
            <w:tcW w:w="2365" w:type="dxa"/>
            <w:vAlign w:val="bottom"/>
          </w:tcPr>
          <w:p w14:paraId="69B1CAA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B7B9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774474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Infrastructure supporting recreational activities?</w:t>
            </w:r>
          </w:p>
        </w:tc>
        <w:tc>
          <w:tcPr>
            <w:tcW w:w="1350" w:type="dxa"/>
            <w:vAlign w:val="bottom"/>
          </w:tcPr>
          <w:p w14:paraId="182623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R_3C_boo</w:t>
            </w:r>
          </w:p>
        </w:tc>
      </w:tr>
      <w:tr w:rsidR="00927235" w:rsidRPr="00106146" w14:paraId="5A1C41DF" w14:textId="77777777" w:rsidTr="00A31E28">
        <w:tc>
          <w:tcPr>
            <w:tcW w:w="2365" w:type="dxa"/>
            <w:vAlign w:val="bottom"/>
          </w:tcPr>
          <w:p w14:paraId="4280DD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D016D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1E08DBD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additional features on the site?</w:t>
            </w:r>
          </w:p>
        </w:tc>
        <w:tc>
          <w:tcPr>
            <w:tcW w:w="1350" w:type="dxa"/>
            <w:vAlign w:val="bottom"/>
          </w:tcPr>
          <w:p w14:paraId="54E7C27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R_3D_boo</w:t>
            </w:r>
          </w:p>
        </w:tc>
      </w:tr>
      <w:tr w:rsidR="00927235" w:rsidRPr="00106146" w14:paraId="100E9493" w14:textId="77777777" w:rsidTr="00A31E28">
        <w:tc>
          <w:tcPr>
            <w:tcW w:w="2365" w:type="dxa"/>
            <w:vAlign w:val="bottom"/>
          </w:tcPr>
          <w:p w14:paraId="0917DE6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73BBFFD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E51CC1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0.2 mi of site</w:t>
            </w:r>
          </w:p>
        </w:tc>
        <w:tc>
          <w:tcPr>
            <w:tcW w:w="1350" w:type="dxa"/>
            <w:vAlign w:val="bottom"/>
          </w:tcPr>
          <w:p w14:paraId="730E8B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B_2_cnt</w:t>
            </w:r>
          </w:p>
        </w:tc>
      </w:tr>
      <w:tr w:rsidR="00927235" w:rsidRPr="00106146" w14:paraId="0596BD26" w14:textId="77777777" w:rsidTr="00A31E28">
        <w:tc>
          <w:tcPr>
            <w:tcW w:w="2365" w:type="dxa"/>
            <w:vAlign w:val="bottom"/>
          </w:tcPr>
          <w:p w14:paraId="1A6688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A82B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F492F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0.2 mi of site?</w:t>
            </w:r>
          </w:p>
        </w:tc>
        <w:tc>
          <w:tcPr>
            <w:tcW w:w="1350" w:type="dxa"/>
            <w:vAlign w:val="bottom"/>
          </w:tcPr>
          <w:p w14:paraId="25B7572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B_2_boo</w:t>
            </w:r>
          </w:p>
        </w:tc>
      </w:tr>
      <w:tr w:rsidR="00927235" w:rsidRPr="00106146" w14:paraId="04D463F1" w14:textId="77777777" w:rsidTr="00A31E28">
        <w:tc>
          <w:tcPr>
            <w:tcW w:w="2365" w:type="dxa"/>
            <w:vAlign w:val="bottom"/>
          </w:tcPr>
          <w:p w14:paraId="02E30F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5BDE4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A97C75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the site support rare or unique species?</w:t>
            </w:r>
          </w:p>
        </w:tc>
        <w:tc>
          <w:tcPr>
            <w:tcW w:w="1350" w:type="dxa"/>
            <w:vAlign w:val="bottom"/>
          </w:tcPr>
          <w:p w14:paraId="2BC6CDD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B_3A_boo</w:t>
            </w:r>
          </w:p>
        </w:tc>
      </w:tr>
      <w:tr w:rsidR="00927235" w:rsidRPr="00106146" w14:paraId="168E3019" w14:textId="77777777" w:rsidTr="00A31E28">
        <w:tc>
          <w:tcPr>
            <w:tcW w:w="2365" w:type="dxa"/>
            <w:vAlign w:val="bottom"/>
          </w:tcPr>
          <w:p w14:paraId="630AC1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2E9D323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5F9D4D8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Supporting infrastructure or habitat on site?</w:t>
            </w:r>
          </w:p>
        </w:tc>
        <w:tc>
          <w:tcPr>
            <w:tcW w:w="1350" w:type="dxa"/>
            <w:vAlign w:val="bottom"/>
          </w:tcPr>
          <w:p w14:paraId="30B478E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B_3C_boo</w:t>
            </w:r>
          </w:p>
        </w:tc>
      </w:tr>
      <w:tr w:rsidR="00927235" w:rsidRPr="00106146" w14:paraId="16D9DFE2" w14:textId="77777777" w:rsidTr="00A31E28">
        <w:tc>
          <w:tcPr>
            <w:tcW w:w="2365" w:type="dxa"/>
            <w:vAlign w:val="bottom"/>
          </w:tcPr>
          <w:p w14:paraId="67D7F92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37F72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2B5AED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be interested in birds at the site?</w:t>
            </w:r>
          </w:p>
        </w:tc>
        <w:tc>
          <w:tcPr>
            <w:tcW w:w="1350" w:type="dxa"/>
            <w:vAlign w:val="bottom"/>
          </w:tcPr>
          <w:p w14:paraId="5A47FD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B_3D_boo</w:t>
            </w:r>
          </w:p>
        </w:tc>
      </w:tr>
      <w:tr w:rsidR="003D0BD6" w:rsidRPr="00106146" w14:paraId="3646FF4E" w14:textId="77777777" w:rsidTr="00135071">
        <w:tc>
          <w:tcPr>
            <w:tcW w:w="2365" w:type="dxa"/>
            <w:vAlign w:val="bottom"/>
          </w:tcPr>
          <w:p w14:paraId="3F6EA52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Social Equity</w:t>
            </w:r>
          </w:p>
        </w:tc>
        <w:tc>
          <w:tcPr>
            <w:tcW w:w="6090" w:type="dxa"/>
            <w:gridSpan w:val="2"/>
            <w:vAlign w:val="bottom"/>
          </w:tcPr>
          <w:p w14:paraId="12C206DC"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vulnerable field value</w:t>
            </w:r>
          </w:p>
        </w:tc>
        <w:tc>
          <w:tcPr>
            <w:tcW w:w="1350" w:type="dxa"/>
            <w:vAlign w:val="bottom"/>
          </w:tcPr>
          <w:p w14:paraId="388DE2EA"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High</w:t>
            </w:r>
          </w:p>
        </w:tc>
      </w:tr>
      <w:tr w:rsidR="003D0BD6" w:rsidRPr="00106146" w14:paraId="7864518D" w14:textId="77777777" w:rsidTr="00135071">
        <w:tc>
          <w:tcPr>
            <w:tcW w:w="2365" w:type="dxa"/>
            <w:vAlign w:val="bottom"/>
          </w:tcPr>
          <w:p w14:paraId="5CBD141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Reliability</w:t>
            </w:r>
          </w:p>
        </w:tc>
        <w:tc>
          <w:tcPr>
            <w:tcW w:w="6090" w:type="dxa"/>
            <w:gridSpan w:val="2"/>
            <w:vAlign w:val="bottom"/>
          </w:tcPr>
          <w:p w14:paraId="5CB7F458"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conserved field value</w:t>
            </w:r>
          </w:p>
        </w:tc>
        <w:tc>
          <w:tcPr>
            <w:tcW w:w="1350" w:type="dxa"/>
            <w:vAlign w:val="bottom"/>
          </w:tcPr>
          <w:p w14:paraId="1825ACD6"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Conserved</w:t>
            </w:r>
          </w:p>
        </w:tc>
      </w:tr>
    </w:tbl>
    <w:p w14:paraId="3B9976D3" w14:textId="77777777" w:rsidR="00A31E28" w:rsidRPr="003D0BD6" w:rsidRDefault="00A31E28" w:rsidP="00292636">
      <w:pPr>
        <w:rPr>
          <w:b/>
          <w:sz w:val="8"/>
        </w:rPr>
      </w:pPr>
    </w:p>
    <w:p w14:paraId="09704603" w14:textId="77777777" w:rsidR="00A31E28" w:rsidRDefault="00A31E28" w:rsidP="00292636">
      <w:pPr>
        <w:rPr>
          <w:b/>
        </w:rPr>
      </w:pPr>
      <w:r>
        <w:rPr>
          <w:b/>
        </w:rPr>
        <w:t>Extra Results Table Fields</w:t>
      </w:r>
    </w:p>
    <w:tbl>
      <w:tblPr>
        <w:tblStyle w:val="TableGrid"/>
        <w:tblW w:w="0" w:type="auto"/>
        <w:tblLook w:val="04A0" w:firstRow="1" w:lastRow="0" w:firstColumn="1" w:lastColumn="0" w:noHBand="0" w:noVBand="1"/>
      </w:tblPr>
      <w:tblGrid>
        <w:gridCol w:w="1553"/>
        <w:gridCol w:w="6685"/>
      </w:tblGrid>
      <w:tr w:rsidR="00A31E28" w:rsidRPr="00106146" w14:paraId="25366F74" w14:textId="77777777" w:rsidTr="003D0BD6">
        <w:tc>
          <w:tcPr>
            <w:tcW w:w="1553" w:type="dxa"/>
          </w:tcPr>
          <w:p w14:paraId="333A8DE6" w14:textId="77777777" w:rsidR="00A31E28" w:rsidRPr="00106146" w:rsidRDefault="00A31E28" w:rsidP="00292636">
            <w:pPr>
              <w:rPr>
                <w:b/>
                <w:sz w:val="20"/>
              </w:rPr>
            </w:pPr>
            <w:r w:rsidRPr="00106146">
              <w:rPr>
                <w:b/>
                <w:sz w:val="20"/>
              </w:rPr>
              <w:t>Field Name</w:t>
            </w:r>
          </w:p>
        </w:tc>
        <w:tc>
          <w:tcPr>
            <w:tcW w:w="6685" w:type="dxa"/>
          </w:tcPr>
          <w:p w14:paraId="68627BDB" w14:textId="77777777" w:rsidR="00A31E28" w:rsidRPr="00106146" w:rsidRDefault="00A31E28" w:rsidP="00292636">
            <w:pPr>
              <w:rPr>
                <w:b/>
                <w:sz w:val="20"/>
              </w:rPr>
            </w:pPr>
            <w:r w:rsidRPr="00106146">
              <w:rPr>
                <w:b/>
                <w:sz w:val="20"/>
              </w:rPr>
              <w:t>Description</w:t>
            </w:r>
          </w:p>
        </w:tc>
      </w:tr>
      <w:tr w:rsidR="00A31E28" w:rsidRPr="00106146" w14:paraId="6FB2B891" w14:textId="77777777" w:rsidTr="003D0BD6">
        <w:tc>
          <w:tcPr>
            <w:tcW w:w="1553" w:type="dxa"/>
          </w:tcPr>
          <w:p w14:paraId="345E8863" w14:textId="77777777" w:rsidR="00A31E28" w:rsidRPr="00106146" w:rsidRDefault="00A31E28" w:rsidP="00292636">
            <w:pPr>
              <w:rPr>
                <w:sz w:val="20"/>
              </w:rPr>
            </w:pPr>
            <w:r w:rsidRPr="00106146">
              <w:rPr>
                <w:sz w:val="20"/>
              </w:rPr>
              <w:t>FR_zPct</w:t>
            </w:r>
          </w:p>
        </w:tc>
        <w:tc>
          <w:tcPr>
            <w:tcW w:w="6685" w:type="dxa"/>
          </w:tcPr>
          <w:p w14:paraId="29A3103D" w14:textId="77777777" w:rsidR="00A31E28" w:rsidRPr="00106146" w:rsidRDefault="003D0BD6" w:rsidP="00292636">
            <w:pPr>
              <w:rPr>
                <w:sz w:val="20"/>
              </w:rPr>
            </w:pPr>
            <w:r w:rsidRPr="00106146">
              <w:rPr>
                <w:sz w:val="20"/>
              </w:rPr>
              <w:t>Percent area around site that is flood zone</w:t>
            </w:r>
          </w:p>
        </w:tc>
      </w:tr>
      <w:tr w:rsidR="00A31E28" w:rsidRPr="00106146" w14:paraId="5059A79C" w14:textId="77777777" w:rsidTr="003D0BD6">
        <w:tc>
          <w:tcPr>
            <w:tcW w:w="1553" w:type="dxa"/>
          </w:tcPr>
          <w:p w14:paraId="365F8CA9" w14:textId="77777777" w:rsidR="00A31E28" w:rsidRPr="00106146" w:rsidRDefault="00A31E28" w:rsidP="00292636">
            <w:pPr>
              <w:rPr>
                <w:b/>
                <w:sz w:val="20"/>
              </w:rPr>
            </w:pPr>
            <w:r w:rsidRPr="00106146">
              <w:rPr>
                <w:sz w:val="20"/>
              </w:rPr>
              <w:t>FR_zDown</w:t>
            </w:r>
          </w:p>
        </w:tc>
        <w:tc>
          <w:tcPr>
            <w:tcW w:w="6685" w:type="dxa"/>
          </w:tcPr>
          <w:p w14:paraId="0AA3FE26" w14:textId="77777777" w:rsidR="00A31E28" w:rsidRPr="00106146" w:rsidRDefault="003D0BD6" w:rsidP="00292636">
            <w:pPr>
              <w:rPr>
                <w:sz w:val="20"/>
              </w:rPr>
            </w:pPr>
            <w:r w:rsidRPr="00106146">
              <w:rPr>
                <w:sz w:val="20"/>
              </w:rPr>
              <w:t>Area of downstream flood zone</w:t>
            </w:r>
          </w:p>
        </w:tc>
      </w:tr>
      <w:tr w:rsidR="00A31E28" w:rsidRPr="00106146" w14:paraId="607A7A12" w14:textId="77777777" w:rsidTr="003D0BD6">
        <w:tc>
          <w:tcPr>
            <w:tcW w:w="1553" w:type="dxa"/>
          </w:tcPr>
          <w:p w14:paraId="1A7FE12B" w14:textId="77777777" w:rsidR="00A31E28" w:rsidRPr="00106146" w:rsidRDefault="00A31E28" w:rsidP="00292636">
            <w:pPr>
              <w:rPr>
                <w:sz w:val="20"/>
              </w:rPr>
            </w:pPr>
            <w:r w:rsidRPr="00106146">
              <w:rPr>
                <w:sz w:val="20"/>
              </w:rPr>
              <w:t>FR_zDoPct</w:t>
            </w:r>
          </w:p>
        </w:tc>
        <w:tc>
          <w:tcPr>
            <w:tcW w:w="6685" w:type="dxa"/>
          </w:tcPr>
          <w:p w14:paraId="36EDEBC3" w14:textId="77777777" w:rsidR="00A31E28" w:rsidRPr="00106146" w:rsidRDefault="003D0BD6" w:rsidP="00292636">
            <w:pPr>
              <w:rPr>
                <w:sz w:val="20"/>
              </w:rPr>
            </w:pPr>
            <w:r w:rsidRPr="00106146">
              <w:rPr>
                <w:sz w:val="20"/>
              </w:rPr>
              <w:t>Percent flood zone in area which is downstream</w:t>
            </w:r>
          </w:p>
        </w:tc>
      </w:tr>
      <w:tr w:rsidR="00A31E28" w:rsidRPr="00106146" w14:paraId="2D2E7AB6" w14:textId="77777777" w:rsidTr="003D0BD6">
        <w:tc>
          <w:tcPr>
            <w:tcW w:w="1553" w:type="dxa"/>
          </w:tcPr>
          <w:p w14:paraId="55A9E366" w14:textId="77777777" w:rsidR="00A31E28" w:rsidRPr="00106146" w:rsidRDefault="00A31E28" w:rsidP="00292636">
            <w:pPr>
              <w:rPr>
                <w:sz w:val="20"/>
              </w:rPr>
            </w:pPr>
            <w:r w:rsidRPr="00106146">
              <w:rPr>
                <w:sz w:val="20"/>
              </w:rPr>
              <w:t>FR_sub</w:t>
            </w:r>
          </w:p>
        </w:tc>
        <w:tc>
          <w:tcPr>
            <w:tcW w:w="6685" w:type="dxa"/>
          </w:tcPr>
          <w:p w14:paraId="7185983E" w14:textId="77777777" w:rsidR="00A31E28" w:rsidRPr="00106146" w:rsidRDefault="003D0BD6" w:rsidP="00292636">
            <w:pPr>
              <w:rPr>
                <w:sz w:val="20"/>
              </w:rPr>
            </w:pPr>
            <w:r w:rsidRPr="00106146">
              <w:rPr>
                <w:sz w:val="20"/>
              </w:rPr>
              <w:t>Count of substitute features in FR_3B_boo</w:t>
            </w:r>
          </w:p>
        </w:tc>
      </w:tr>
      <w:tr w:rsidR="003D0BD6" w:rsidRPr="00106146" w14:paraId="249F93B0" w14:textId="77777777" w:rsidTr="003D0BD6">
        <w:tc>
          <w:tcPr>
            <w:tcW w:w="1553" w:type="dxa"/>
          </w:tcPr>
          <w:p w14:paraId="6B265914" w14:textId="77777777" w:rsidR="003D0BD6" w:rsidRPr="00106146" w:rsidRDefault="003D0BD6" w:rsidP="00292636">
            <w:pPr>
              <w:rPr>
                <w:sz w:val="20"/>
              </w:rPr>
            </w:pPr>
            <w:r w:rsidRPr="00106146">
              <w:rPr>
                <w:sz w:val="20"/>
              </w:rPr>
              <w:t>“SOVI values”</w:t>
            </w:r>
          </w:p>
        </w:tc>
        <w:tc>
          <w:tcPr>
            <w:tcW w:w="6685" w:type="dxa"/>
          </w:tcPr>
          <w:p w14:paraId="3934409D" w14:textId="77777777" w:rsidR="003D0BD6" w:rsidRPr="00106146" w:rsidRDefault="003D0BD6" w:rsidP="00292636">
            <w:pPr>
              <w:rPr>
                <w:sz w:val="20"/>
              </w:rPr>
            </w:pPr>
            <w:r w:rsidRPr="00106146">
              <w:rPr>
                <w:sz w:val="20"/>
              </w:rPr>
              <w:t>A field is created for each unique value that isn’t selected as vulnerable</w:t>
            </w:r>
          </w:p>
        </w:tc>
      </w:tr>
      <w:tr w:rsidR="00A31E28" w:rsidRPr="00106146" w14:paraId="17233C4B" w14:textId="77777777" w:rsidTr="003D0BD6">
        <w:tc>
          <w:tcPr>
            <w:tcW w:w="1553" w:type="dxa"/>
          </w:tcPr>
          <w:p w14:paraId="18F199D0" w14:textId="77777777" w:rsidR="00A31E28" w:rsidRPr="00106146" w:rsidRDefault="00A31E28" w:rsidP="00292636">
            <w:pPr>
              <w:rPr>
                <w:sz w:val="20"/>
              </w:rPr>
            </w:pPr>
            <w:r w:rsidRPr="00106146">
              <w:rPr>
                <w:sz w:val="20"/>
              </w:rPr>
              <w:t>Threatened</w:t>
            </w:r>
          </w:p>
        </w:tc>
        <w:tc>
          <w:tcPr>
            <w:tcW w:w="6685" w:type="dxa"/>
          </w:tcPr>
          <w:p w14:paraId="07A66FFF" w14:textId="77777777" w:rsidR="00A31E28" w:rsidRPr="00106146" w:rsidRDefault="003D0BD6" w:rsidP="00292636">
            <w:pPr>
              <w:rPr>
                <w:sz w:val="20"/>
              </w:rPr>
            </w:pPr>
            <w:r w:rsidRPr="00106146">
              <w:rPr>
                <w:sz w:val="20"/>
              </w:rPr>
              <w:t>Features in the conservation layer that aren’t selected as “conserved”</w:t>
            </w:r>
          </w:p>
        </w:tc>
      </w:tr>
    </w:tbl>
    <w:p w14:paraId="3DCCB4A1" w14:textId="77777777" w:rsidR="00A31E28" w:rsidRDefault="00A31E28" w:rsidP="00292636">
      <w:pPr>
        <w:rPr>
          <w:b/>
        </w:rPr>
      </w:pPr>
    </w:p>
    <w:p w14:paraId="578CB38F" w14:textId="5D3760AB" w:rsidR="00106146" w:rsidRDefault="00106146" w:rsidP="00292636">
      <w:pPr>
        <w:rPr>
          <w:b/>
        </w:rPr>
      </w:pPr>
      <w:r w:rsidRPr="00106146">
        <w:rPr>
          <w:b/>
        </w:rPr>
        <w:lastRenderedPageBreak/>
        <w:t>Partial Assessment Tools</w:t>
      </w:r>
    </w:p>
    <w:p w14:paraId="30846C52" w14:textId="111615D9" w:rsidR="00936A9C" w:rsidRDefault="00936A9C" w:rsidP="00292636">
      <w:pPr>
        <w:rPr>
          <w:b/>
        </w:rPr>
      </w:pPr>
      <w:r>
        <w:t xml:space="preserve">The Full Tier 1 Assessment tool allows a user to </w:t>
      </w:r>
      <w:r>
        <w:t>run an assessment from start to finish but is streamlined with certain defaults. The “Part” assessment tools each perform one of the processed within the Full Tier 1 Assessment, but allow the user more flexibility to specify additional parameters or inputs.</w:t>
      </w:r>
    </w:p>
    <w:p w14:paraId="7FCF3235" w14:textId="77777777" w:rsidR="00106146" w:rsidRPr="00936A9C" w:rsidRDefault="00106146" w:rsidP="00292636">
      <w:pPr>
        <w:rPr>
          <w:b/>
          <w:sz w:val="20"/>
        </w:rPr>
      </w:pPr>
    </w:p>
    <w:p w14:paraId="713A64D8" w14:textId="0E5B16F7" w:rsidR="002C5923" w:rsidRDefault="007C7C3B" w:rsidP="00292636">
      <w:pPr>
        <w:rPr>
          <w:b/>
        </w:rPr>
      </w:pPr>
      <w:r>
        <w:rPr>
          <w:noProof/>
        </w:rPr>
        <w:drawing>
          <wp:anchor distT="0" distB="0" distL="114300" distR="114300" simplePos="0" relativeHeight="251675648" behindDoc="1" locked="0" layoutInCell="1" allowOverlap="1" wp14:anchorId="3E896AFD" wp14:editId="38DA32CB">
            <wp:simplePos x="0" y="0"/>
            <wp:positionH relativeFrom="column">
              <wp:posOffset>2695575</wp:posOffset>
            </wp:positionH>
            <wp:positionV relativeFrom="paragraph">
              <wp:posOffset>5080</wp:posOffset>
            </wp:positionV>
            <wp:extent cx="3552825" cy="3519170"/>
            <wp:effectExtent l="0" t="0" r="9525" b="5080"/>
            <wp:wrapTight wrapText="bothSides">
              <wp:wrapPolygon edited="0">
                <wp:start x="0" y="0"/>
                <wp:lineTo x="0" y="21514"/>
                <wp:lineTo x="21542" y="21514"/>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2825" cy="3519170"/>
                    </a:xfrm>
                    <a:prstGeom prst="rect">
                      <a:avLst/>
                    </a:prstGeom>
                  </pic:spPr>
                </pic:pic>
              </a:graphicData>
            </a:graphic>
            <wp14:sizeRelH relativeFrom="page">
              <wp14:pctWidth>0</wp14:pctWidth>
            </wp14:sizeRelH>
            <wp14:sizeRelV relativeFrom="page">
              <wp14:pctHeight>0</wp14:pctHeight>
            </wp14:sizeRelV>
          </wp:anchor>
        </w:drawing>
      </w:r>
      <w:r>
        <w:rPr>
          <w:b/>
        </w:rPr>
        <w:t>Part - Benefit Reliability</w:t>
      </w:r>
    </w:p>
    <w:p w14:paraId="683BA2EF" w14:textId="77777777" w:rsidR="007C7C3B" w:rsidRPr="007C7C3B" w:rsidRDefault="007C7C3B" w:rsidP="00292636">
      <w:r>
        <w:t xml:space="preserve">The Benefit Reliability tool calculates the reliability of site benefits in the same way as the Full Tier 1 Assessment Tool, but the user is able to designate their own buffer distance around the restoration site that will be considered to determine the reliability instead of the default </w:t>
      </w:r>
      <w:r w:rsidR="00322763">
        <w:t>500 ft</w:t>
      </w:r>
      <w:r>
        <w:t xml:space="preserve"> used in the Full Tier 1 Assessment.  </w:t>
      </w:r>
    </w:p>
    <w:p w14:paraId="52E69D64" w14:textId="77777777" w:rsidR="00911589" w:rsidRPr="00911589" w:rsidRDefault="00911589" w:rsidP="0033684F">
      <w:pPr>
        <w:rPr>
          <w:b/>
        </w:rPr>
      </w:pPr>
      <w:r>
        <w:rPr>
          <w:b/>
        </w:rPr>
        <w:tab/>
      </w:r>
    </w:p>
    <w:p w14:paraId="7430D4C0" w14:textId="77777777" w:rsidR="007C7C3B" w:rsidRDefault="007C7C3B" w:rsidP="00292636"/>
    <w:p w14:paraId="105EB846" w14:textId="77777777" w:rsidR="007C7C3B" w:rsidRDefault="007C7C3B" w:rsidP="00292636"/>
    <w:p w14:paraId="1CD005E9" w14:textId="77777777" w:rsidR="007C7C3B" w:rsidRDefault="007C7C3B" w:rsidP="00292636"/>
    <w:p w14:paraId="207E2019" w14:textId="12B81FDD" w:rsidR="007C7C3B" w:rsidRDefault="007C7C3B" w:rsidP="00292636">
      <w:pPr>
        <w:rPr>
          <w:b/>
        </w:rPr>
      </w:pPr>
    </w:p>
    <w:p w14:paraId="1111ECEB" w14:textId="77777777" w:rsidR="00936A9C" w:rsidRDefault="00936A9C" w:rsidP="00292636">
      <w:pPr>
        <w:rPr>
          <w:b/>
        </w:rPr>
      </w:pPr>
    </w:p>
    <w:p w14:paraId="509C6D9D" w14:textId="77777777" w:rsidR="00936A9C" w:rsidRDefault="00936A9C" w:rsidP="00292636">
      <w:pPr>
        <w:rPr>
          <w:b/>
        </w:rPr>
      </w:pPr>
    </w:p>
    <w:p w14:paraId="21A2254B" w14:textId="28F1A7AA" w:rsidR="007C7C3B" w:rsidRDefault="007C7C3B" w:rsidP="00292636">
      <w:pPr>
        <w:rPr>
          <w:b/>
        </w:rPr>
      </w:pPr>
      <w:r>
        <w:rPr>
          <w:b/>
        </w:rPr>
        <w:t>Part – Flood Risk Reduction</w:t>
      </w:r>
    </w:p>
    <w:p w14:paraId="647D694A" w14:textId="632E0DFB" w:rsidR="007C7C3B" w:rsidRDefault="007C7C3B" w:rsidP="00292636">
      <w:r>
        <w:t xml:space="preserve">The Flood Risk Reduction tool calculates indicator metrics for flood risk reduction benefits in the same way as the Full Tier 1 Assessment Tool, </w:t>
      </w:r>
      <w:r w:rsidR="0007110B">
        <w:t xml:space="preserve">but the user is able to specify the catchments to use and the field in that dataset that corresponds to </w:t>
      </w:r>
      <w:r w:rsidR="004922C5">
        <w:t xml:space="preserve">the COMID for the same </w:t>
      </w:r>
      <w:r w:rsidR="0007110B">
        <w:t>catchment in the</w:t>
      </w:r>
      <w:r w:rsidR="004922C5">
        <w:t xml:space="preserve"> specified</w:t>
      </w:r>
      <w:r w:rsidR="0007110B">
        <w:t xml:space="preserve"> relationship table. Whereas the Full Tier 1 Assessment assumes the NHD+ dataset was downloaded and saved with the tool package, this partial assessment tool lets a user specify their own catchments.</w:t>
      </w:r>
    </w:p>
    <w:p w14:paraId="3A3D1AD1" w14:textId="77777777" w:rsidR="0007110B" w:rsidRDefault="0007110B" w:rsidP="00292636"/>
    <w:p w14:paraId="553AA315" w14:textId="78DB5449" w:rsidR="0007110B" w:rsidRDefault="00936A9C" w:rsidP="00292636">
      <w:r>
        <w:rPr>
          <w:noProof/>
        </w:rPr>
        <w:drawing>
          <wp:anchor distT="0" distB="0" distL="114300" distR="114300" simplePos="0" relativeHeight="251698176" behindDoc="1" locked="0" layoutInCell="1" allowOverlap="1" wp14:anchorId="787CCE02" wp14:editId="6FEB6CAB">
            <wp:simplePos x="0" y="0"/>
            <wp:positionH relativeFrom="column">
              <wp:posOffset>2695575</wp:posOffset>
            </wp:positionH>
            <wp:positionV relativeFrom="paragraph">
              <wp:posOffset>-1691005</wp:posOffset>
            </wp:positionV>
            <wp:extent cx="3554730" cy="3249930"/>
            <wp:effectExtent l="0" t="0" r="7620" b="7620"/>
            <wp:wrapTight wrapText="bothSides">
              <wp:wrapPolygon edited="0">
                <wp:start x="0" y="0"/>
                <wp:lineTo x="0" y="21524"/>
                <wp:lineTo x="21531" y="2152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54730" cy="3249930"/>
                    </a:xfrm>
                    <a:prstGeom prst="rect">
                      <a:avLst/>
                    </a:prstGeom>
                  </pic:spPr>
                </pic:pic>
              </a:graphicData>
            </a:graphic>
            <wp14:sizeRelH relativeFrom="page">
              <wp14:pctWidth>0</wp14:pctWidth>
            </wp14:sizeRelH>
            <wp14:sizeRelV relativeFrom="page">
              <wp14:pctHeight>0</wp14:pctHeight>
            </wp14:sizeRelV>
          </wp:anchor>
        </w:drawing>
      </w:r>
    </w:p>
    <w:p w14:paraId="458F50B1" w14:textId="77777777" w:rsidR="0007110B" w:rsidRDefault="0007110B" w:rsidP="00292636"/>
    <w:p w14:paraId="641081F7" w14:textId="4AC614DD" w:rsidR="0007110B" w:rsidRDefault="000D62E9" w:rsidP="0007110B">
      <w:pPr>
        <w:rPr>
          <w:b/>
        </w:rPr>
      </w:pPr>
      <w:r>
        <w:rPr>
          <w:noProof/>
        </w:rPr>
        <w:drawing>
          <wp:anchor distT="0" distB="0" distL="114300" distR="114300" simplePos="0" relativeHeight="251681792" behindDoc="1" locked="0" layoutInCell="1" allowOverlap="1" wp14:anchorId="55055CCD" wp14:editId="49C6026F">
            <wp:simplePos x="0" y="0"/>
            <wp:positionH relativeFrom="column">
              <wp:posOffset>2218690</wp:posOffset>
            </wp:positionH>
            <wp:positionV relativeFrom="paragraph">
              <wp:posOffset>285750</wp:posOffset>
            </wp:positionV>
            <wp:extent cx="4068445" cy="2185035"/>
            <wp:effectExtent l="0" t="0" r="8255" b="5715"/>
            <wp:wrapTight wrapText="bothSides">
              <wp:wrapPolygon edited="0">
                <wp:start x="0" y="0"/>
                <wp:lineTo x="0" y="21468"/>
                <wp:lineTo x="21543" y="21468"/>
                <wp:lineTo x="2154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68445" cy="2185035"/>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Presence/Absence to Yes/No</w:t>
      </w:r>
    </w:p>
    <w:p w14:paraId="6856BB18" w14:textId="77777777" w:rsidR="0007110B" w:rsidRPr="0007110B" w:rsidRDefault="004922C5" w:rsidP="00292636">
      <w:r>
        <w:t>The Full Tier 1 Assessment tool uses the same functionality as the Presence/Absence to Yes/No tool, but that functionality is not accessible directly. For example, for recreation benefits</w:t>
      </w:r>
      <w:r w:rsidR="00FD3D65">
        <w:t>,</w:t>
      </w:r>
      <w:r>
        <w:t xml:space="preserve"> this functionality is used to determine if there are bike paths with</w:t>
      </w:r>
      <w:r w:rsidR="00FD3D65">
        <w:t>in</w:t>
      </w:r>
      <w:r>
        <w:t xml:space="preserve"> 1/3 miles of the site. </w:t>
      </w:r>
      <w:r w:rsidR="002413DB">
        <w:t xml:space="preserve">If </w:t>
      </w:r>
      <w:r w:rsidR="00FD3D65">
        <w:t xml:space="preserve">the </w:t>
      </w:r>
      <w:r w:rsidR="002413DB">
        <w:t xml:space="preserve">“Trails” dataset passes within the 1/3 mile-buffer around a site the “R_2_03_tb” field gets a “YES”, otherwise it gets a “NO.” </w:t>
      </w:r>
      <w:r w:rsidR="0007110B">
        <w:t xml:space="preserve">There are several indicators that are yes or no </w:t>
      </w:r>
      <w:r>
        <w:t>(see list below)</w:t>
      </w:r>
      <w:r w:rsidR="002413DB">
        <w:t xml:space="preserve">, resulting in a </w:t>
      </w:r>
      <w:r>
        <w:t xml:space="preserve">number of fields that could be populated this way and </w:t>
      </w:r>
      <w:r w:rsidR="002413DB">
        <w:t>with diverse features</w:t>
      </w:r>
      <w:r>
        <w:t xml:space="preserve">, </w:t>
      </w:r>
      <w:r w:rsidR="002413DB">
        <w:t>making this tool necessary for full assessment even when the Full Tier Assessment tool is run</w:t>
      </w:r>
      <w:r w:rsidR="000D62E9">
        <w:t xml:space="preserve">. </w:t>
      </w:r>
      <w:r w:rsidR="0007110B">
        <w:t xml:space="preserve">The </w:t>
      </w:r>
      <w:r w:rsidR="00FD3D65">
        <w:t xml:space="preserve">indicators </w:t>
      </w:r>
      <w:r w:rsidR="00FD3D65">
        <w:sym w:font="Wingdings" w:char="F0E0"/>
      </w:r>
      <w:r w:rsidR="00FD3D65">
        <w:t xml:space="preserve"> fields</w:t>
      </w:r>
      <w:r w:rsidR="002413DB">
        <w:t xml:space="preserve"> </w:t>
      </w:r>
      <w:r w:rsidR="0007110B">
        <w:t>include:</w:t>
      </w:r>
    </w:p>
    <w:p w14:paraId="625463CE" w14:textId="77777777" w:rsidR="00C83356" w:rsidRDefault="000D62E9" w:rsidP="002413DB">
      <w:pPr>
        <w:pStyle w:val="ListParagraph"/>
        <w:numPr>
          <w:ilvl w:val="0"/>
          <w:numId w:val="1"/>
        </w:numPr>
      </w:pPr>
      <w:r>
        <w:t>Flood Risk – Service Quality: “Features that increase retention volume?”</w:t>
      </w:r>
      <w:r w:rsidR="002413DB">
        <w:t xml:space="preserve"> </w:t>
      </w:r>
      <w:r w:rsidR="002413DB">
        <w:sym w:font="Wingdings" w:char="F0E0"/>
      </w:r>
      <w:r w:rsidR="002413DB">
        <w:t xml:space="preserve"> “</w:t>
      </w:r>
      <w:r w:rsidR="00FD3D65">
        <w:t>FR_3A</w:t>
      </w:r>
      <w:r w:rsidR="002413DB" w:rsidRPr="002413DB">
        <w:t>_boo</w:t>
      </w:r>
      <w:r w:rsidR="002413DB">
        <w:t>”</w:t>
      </w:r>
    </w:p>
    <w:p w14:paraId="5A85B8BD" w14:textId="77777777" w:rsidR="000D62E9" w:rsidRDefault="000D62E9" w:rsidP="000D62E9">
      <w:pPr>
        <w:pStyle w:val="ListParagraph"/>
        <w:numPr>
          <w:ilvl w:val="0"/>
          <w:numId w:val="1"/>
        </w:numPr>
      </w:pPr>
      <w:r>
        <w:t>Scenic Views – Service Quality: “Aesthetic features or characteristics?”</w:t>
      </w:r>
      <w:r w:rsidR="00FD3D65">
        <w:t xml:space="preserve"> </w:t>
      </w:r>
      <w:r w:rsidR="00FD3D65">
        <w:sym w:font="Wingdings" w:char="F0E0"/>
      </w:r>
      <w:r w:rsidR="00FD3D65">
        <w:t xml:space="preserve"> “V_3A</w:t>
      </w:r>
      <w:r w:rsidR="00FD3D65" w:rsidRPr="002413DB">
        <w:t>_boo</w:t>
      </w:r>
      <w:r w:rsidR="00FD3D65">
        <w:t>”</w:t>
      </w:r>
    </w:p>
    <w:p w14:paraId="570D21DF" w14:textId="77777777" w:rsidR="000D62E9" w:rsidRDefault="000D62E9" w:rsidP="000D62E9">
      <w:pPr>
        <w:pStyle w:val="ListParagraph"/>
        <w:numPr>
          <w:ilvl w:val="0"/>
          <w:numId w:val="1"/>
        </w:numPr>
      </w:pPr>
      <w:r>
        <w:t>Environmental Education – Service Quality: “Features/habitat/wildlife of educational interest?”</w:t>
      </w:r>
      <w:r w:rsidR="00FD3D65" w:rsidRPr="00FD3D65">
        <w:t xml:space="preserve"> </w:t>
      </w:r>
      <w:r w:rsidR="00FD3D65">
        <w:sym w:font="Wingdings" w:char="F0E0"/>
      </w:r>
      <w:r w:rsidR="00FD3D65">
        <w:t xml:space="preserve"> “EE_3A</w:t>
      </w:r>
      <w:r w:rsidR="00FD3D65" w:rsidRPr="002413DB">
        <w:t>_boo</w:t>
      </w:r>
      <w:r w:rsidR="00FD3D65">
        <w:t>”</w:t>
      </w:r>
    </w:p>
    <w:p w14:paraId="2DD9417A" w14:textId="77777777" w:rsidR="000D62E9" w:rsidRDefault="000D62E9" w:rsidP="00FD3D65">
      <w:pPr>
        <w:pStyle w:val="ListParagraph"/>
        <w:numPr>
          <w:ilvl w:val="0"/>
          <w:numId w:val="1"/>
        </w:numPr>
      </w:pPr>
      <w:r>
        <w:t>Environmental Education – Complements: “</w:t>
      </w:r>
      <w:r w:rsidR="00FD3D65">
        <w:t>Educational facilities or infrastructure on site</w:t>
      </w:r>
      <w:r>
        <w:t>?”</w:t>
      </w:r>
      <w:r w:rsidR="00FD3D65" w:rsidRPr="00FD3D65">
        <w:t xml:space="preserve"> </w:t>
      </w:r>
      <w:r w:rsidR="00FD3D65">
        <w:sym w:font="Wingdings" w:char="F0E0"/>
      </w:r>
      <w:r w:rsidR="00FD3D65">
        <w:t xml:space="preserve"> “EE_3C_boo”</w:t>
      </w:r>
    </w:p>
    <w:p w14:paraId="02B1BA85" w14:textId="77777777" w:rsidR="00FD3D65" w:rsidRDefault="00FD3D65" w:rsidP="00FD3D65">
      <w:pPr>
        <w:pStyle w:val="ListParagraph"/>
        <w:numPr>
          <w:ilvl w:val="0"/>
          <w:numId w:val="1"/>
        </w:numPr>
      </w:pPr>
      <w:r>
        <w:t>Recreation – Complements: “Infrastructure supporting recreational activities?”</w:t>
      </w:r>
      <w:r w:rsidRPr="00FD3D65">
        <w:t xml:space="preserve"> </w:t>
      </w:r>
      <w:r>
        <w:sym w:font="Wingdings" w:char="F0E0"/>
      </w:r>
      <w:r>
        <w:t xml:space="preserve"> “R</w:t>
      </w:r>
      <w:r w:rsidRPr="00FD3D65">
        <w:t>_3C_</w:t>
      </w:r>
      <w:r>
        <w:t>boo”</w:t>
      </w:r>
    </w:p>
    <w:p w14:paraId="774D2195" w14:textId="77777777" w:rsidR="000D62E9" w:rsidRDefault="000D62E9" w:rsidP="000D62E9">
      <w:pPr>
        <w:pStyle w:val="ListParagraph"/>
        <w:numPr>
          <w:ilvl w:val="0"/>
          <w:numId w:val="1"/>
        </w:numPr>
      </w:pPr>
      <w:r>
        <w:t>Bird Watching – Service Quality: “Will the site support rare or unique species?”</w:t>
      </w:r>
      <w:r w:rsidR="00FD3D65" w:rsidRPr="00FD3D65">
        <w:t xml:space="preserve"> </w:t>
      </w:r>
      <w:r w:rsidR="00FD3D65">
        <w:sym w:font="Wingdings" w:char="F0E0"/>
      </w:r>
      <w:r w:rsidR="00FD3D65">
        <w:t xml:space="preserve"> “B_3A</w:t>
      </w:r>
      <w:r w:rsidR="00FD3D65" w:rsidRPr="002413DB">
        <w:t>_boo</w:t>
      </w:r>
      <w:r w:rsidR="00FD3D65">
        <w:t>”</w:t>
      </w:r>
    </w:p>
    <w:p w14:paraId="650E43D8" w14:textId="77777777" w:rsidR="000D62E9" w:rsidRDefault="000D62E9" w:rsidP="000D62E9">
      <w:pPr>
        <w:pStyle w:val="ListParagraph"/>
        <w:numPr>
          <w:ilvl w:val="0"/>
          <w:numId w:val="1"/>
        </w:numPr>
      </w:pPr>
      <w:r>
        <w:t>Bird Watching – Complements: “Supporting infrastructure or habitat on site?”</w:t>
      </w:r>
      <w:r w:rsidR="00FD3D65" w:rsidRPr="00FD3D65">
        <w:t xml:space="preserve"> </w:t>
      </w:r>
      <w:r w:rsidR="00FD3D65">
        <w:sym w:font="Wingdings" w:char="F0E0"/>
      </w:r>
      <w:r w:rsidR="00FD3D65">
        <w:t xml:space="preserve"> “B_3C</w:t>
      </w:r>
      <w:r w:rsidR="00FD3D65" w:rsidRPr="002413DB">
        <w:t>_boo</w:t>
      </w:r>
      <w:r w:rsidR="00FD3D65">
        <w:t>”</w:t>
      </w:r>
    </w:p>
    <w:p w14:paraId="6F4DA9D4" w14:textId="77777777" w:rsidR="0007110B" w:rsidRDefault="0007110B" w:rsidP="00292636">
      <w:r>
        <w:rPr>
          <w:noProof/>
        </w:rPr>
        <w:drawing>
          <wp:anchor distT="0" distB="0" distL="114300" distR="114300" simplePos="0" relativeHeight="251682816" behindDoc="1" locked="0" layoutInCell="1" allowOverlap="1" wp14:anchorId="4C582D9F" wp14:editId="6DDB09AC">
            <wp:simplePos x="0" y="0"/>
            <wp:positionH relativeFrom="column">
              <wp:posOffset>1995805</wp:posOffset>
            </wp:positionH>
            <wp:positionV relativeFrom="paragraph">
              <wp:posOffset>255905</wp:posOffset>
            </wp:positionV>
            <wp:extent cx="4257675" cy="2000250"/>
            <wp:effectExtent l="0" t="0" r="9525" b="0"/>
            <wp:wrapTight wrapText="bothSides">
              <wp:wrapPolygon edited="0">
                <wp:start x="0" y="0"/>
                <wp:lineTo x="0" y="21394"/>
                <wp:lineTo x="21552" y="21394"/>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57675" cy="2000250"/>
                    </a:xfrm>
                    <a:prstGeom prst="rect">
                      <a:avLst/>
                    </a:prstGeom>
                  </pic:spPr>
                </pic:pic>
              </a:graphicData>
            </a:graphic>
            <wp14:sizeRelH relativeFrom="page">
              <wp14:pctWidth>0</wp14:pctWidth>
            </wp14:sizeRelH>
            <wp14:sizeRelV relativeFrom="page">
              <wp14:pctHeight>0</wp14:pctHeight>
            </wp14:sizeRelV>
          </wp:anchor>
        </w:drawing>
      </w:r>
    </w:p>
    <w:p w14:paraId="11792D98" w14:textId="77777777" w:rsidR="00C83356" w:rsidRDefault="0007110B" w:rsidP="00292636">
      <w:r>
        <w:rPr>
          <w:b/>
        </w:rPr>
        <w:t>Part – Report Generation</w:t>
      </w:r>
      <w:r>
        <w:rPr>
          <w:noProof/>
        </w:rPr>
        <w:t xml:space="preserve"> </w:t>
      </w:r>
    </w:p>
    <w:p w14:paraId="70D6D231" w14:textId="113D6943" w:rsidR="0007110B" w:rsidRDefault="00FD3D65">
      <w:r>
        <w:t xml:space="preserve">The Report Generation tool uses the Results Table (Output from other tools) to create a PDF Report in the same way as the Full Tier 1 Assessment Tool, but the user is able to specify the Mapfile (.mxd) </w:t>
      </w:r>
      <w:r w:rsidR="00571ED2">
        <w:t>with the report layout in it. The user is also able to specify a field in the results table with names for the sites.</w:t>
      </w:r>
    </w:p>
    <w:p w14:paraId="7BFBE2D0" w14:textId="09393D9A" w:rsidR="00936A9C" w:rsidRDefault="00936A9C"/>
    <w:p w14:paraId="73FCF01E" w14:textId="4994B16C" w:rsidR="00936A9C" w:rsidRDefault="00936A9C"/>
    <w:p w14:paraId="68676641" w14:textId="1C24DC54" w:rsidR="00936A9C" w:rsidRPr="00936A9C" w:rsidRDefault="00936A9C">
      <w:pPr>
        <w:rPr>
          <w:b/>
        </w:rPr>
      </w:pPr>
      <w:r>
        <w:rPr>
          <w:b/>
        </w:rPr>
        <w:lastRenderedPageBreak/>
        <w:t>Example PDF Report Format</w:t>
      </w:r>
    </w:p>
    <w:p w14:paraId="5718E7F8" w14:textId="77777777" w:rsidR="0007110B" w:rsidRDefault="00571ED2">
      <w:r>
        <w:rPr>
          <w:noProof/>
        </w:rPr>
        <w:drawing>
          <wp:inline distT="0" distB="0" distL="0" distR="0" wp14:anchorId="070EEE52" wp14:editId="62D96361">
            <wp:extent cx="6096000" cy="761441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192" t="20598" r="36057" b="8448"/>
                    <a:stretch/>
                  </pic:blipFill>
                  <pic:spPr bwMode="auto">
                    <a:xfrm>
                      <a:off x="0" y="0"/>
                      <a:ext cx="6111130" cy="763331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7187E9D6" w14:textId="77777777" w:rsidR="0007110B" w:rsidRDefault="00571ED2" w:rsidP="0007110B">
      <w:pPr>
        <w:rPr>
          <w:noProof/>
        </w:rPr>
      </w:pPr>
      <w:r>
        <w:rPr>
          <w:noProof/>
        </w:rPr>
        <w:lastRenderedPageBreak/>
        <w:drawing>
          <wp:anchor distT="0" distB="0" distL="114300" distR="114300" simplePos="0" relativeHeight="251683840" behindDoc="1" locked="0" layoutInCell="1" allowOverlap="1" wp14:anchorId="48C664CB" wp14:editId="7E159071">
            <wp:simplePos x="0" y="0"/>
            <wp:positionH relativeFrom="column">
              <wp:posOffset>2533650</wp:posOffset>
            </wp:positionH>
            <wp:positionV relativeFrom="paragraph">
              <wp:posOffset>0</wp:posOffset>
            </wp:positionV>
            <wp:extent cx="3733800" cy="3334385"/>
            <wp:effectExtent l="0" t="0" r="0" b="0"/>
            <wp:wrapTight wrapText="bothSides">
              <wp:wrapPolygon edited="0">
                <wp:start x="0" y="0"/>
                <wp:lineTo x="0" y="21472"/>
                <wp:lineTo x="21490" y="21472"/>
                <wp:lineTo x="2149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33800" cy="3334385"/>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Social Equity of Benefits</w:t>
      </w:r>
      <w:r w:rsidR="0007110B">
        <w:rPr>
          <w:noProof/>
        </w:rPr>
        <w:t xml:space="preserve"> </w:t>
      </w:r>
    </w:p>
    <w:p w14:paraId="0622A14B" w14:textId="77777777" w:rsidR="0007110B" w:rsidRPr="007C7C3B" w:rsidRDefault="0007110B" w:rsidP="0007110B">
      <w:r>
        <w:t xml:space="preserve">The </w:t>
      </w:r>
      <w:r w:rsidR="00DD7267">
        <w:t xml:space="preserve">Social Equity of </w:t>
      </w:r>
      <w:r>
        <w:t>Benefit</w:t>
      </w:r>
      <w:r w:rsidR="00DD7267">
        <w:t>s</w:t>
      </w:r>
      <w:r>
        <w:t xml:space="preserve"> tool calculates the </w:t>
      </w:r>
      <w:r w:rsidR="00DD7267">
        <w:t>social equity</w:t>
      </w:r>
      <w:r>
        <w:t xml:space="preserve"> of site benefits in the same way as the Full Tier 1 Assessment Tool, but the user is able to designate their own buffer distance around the restoration site that will be considered to determine the reliability instead of the default</w:t>
      </w:r>
      <w:r w:rsidR="00DD7267">
        <w:t xml:space="preserve">. The default the Full Tier 1 Assessment uses is the largest </w:t>
      </w:r>
      <w:r w:rsidR="00571ED2">
        <w:t xml:space="preserve">reasonable </w:t>
      </w:r>
      <w:r w:rsidR="00DD7267">
        <w:t xml:space="preserve">distance someone receiving one of the selected benefits could be from the site and still receive benefits [flood </w:t>
      </w:r>
      <w:r w:rsidR="00571ED2">
        <w:t xml:space="preserve">risk </w:t>
      </w:r>
      <w:r w:rsidR="00DD7267">
        <w:t xml:space="preserve">= 2.5 miles, </w:t>
      </w:r>
      <w:r w:rsidR="00571ED2">
        <w:t xml:space="preserve">recreation = 0.2 miles, bird watching = 100 meters, </w:t>
      </w:r>
      <w:r w:rsidR="00DD7267">
        <w:t>etc.]</w:t>
      </w:r>
      <w:r w:rsidR="00571ED2">
        <w:t>.</w:t>
      </w:r>
    </w:p>
    <w:p w14:paraId="7992791C" w14:textId="77777777" w:rsidR="0007110B" w:rsidRDefault="0007110B" w:rsidP="0007110B"/>
    <w:p w14:paraId="033D103A" w14:textId="77777777" w:rsidR="0007110B" w:rsidRDefault="0007110B"/>
    <w:p w14:paraId="58A427A8" w14:textId="77777777" w:rsidR="0007110B" w:rsidRDefault="0007110B"/>
    <w:p w14:paraId="2C9246C7" w14:textId="77777777" w:rsidR="0007110B" w:rsidRDefault="0007110B"/>
    <w:sectPr w:rsidR="0007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08.8pt;height:187.2pt;visibility:visible;mso-wrap-style:square" o:bullet="t">
        <v:imagedata r:id="rId1" o:title=""/>
      </v:shape>
    </w:pict>
  </w:numPicBullet>
  <w:abstractNum w:abstractNumId="0" w15:restartNumberingAfterBreak="0">
    <w:nsid w:val="34AD1E2F"/>
    <w:multiLevelType w:val="hybridMultilevel"/>
    <w:tmpl w:val="65142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DF"/>
    <w:rsid w:val="00001471"/>
    <w:rsid w:val="00002A19"/>
    <w:rsid w:val="000121AA"/>
    <w:rsid w:val="00012571"/>
    <w:rsid w:val="000163DF"/>
    <w:rsid w:val="00060022"/>
    <w:rsid w:val="0007110B"/>
    <w:rsid w:val="00073574"/>
    <w:rsid w:val="000D62E9"/>
    <w:rsid w:val="00106146"/>
    <w:rsid w:val="001313F3"/>
    <w:rsid w:val="00135071"/>
    <w:rsid w:val="0018215E"/>
    <w:rsid w:val="001C4F3F"/>
    <w:rsid w:val="001D2DE6"/>
    <w:rsid w:val="001D429F"/>
    <w:rsid w:val="002413DB"/>
    <w:rsid w:val="00292636"/>
    <w:rsid w:val="002A2A2B"/>
    <w:rsid w:val="002A3D75"/>
    <w:rsid w:val="002A6519"/>
    <w:rsid w:val="002C5923"/>
    <w:rsid w:val="00311502"/>
    <w:rsid w:val="00314F4A"/>
    <w:rsid w:val="00322763"/>
    <w:rsid w:val="00334200"/>
    <w:rsid w:val="0033684F"/>
    <w:rsid w:val="003B3C5A"/>
    <w:rsid w:val="003B60C7"/>
    <w:rsid w:val="003D01D6"/>
    <w:rsid w:val="003D04F5"/>
    <w:rsid w:val="003D0BD6"/>
    <w:rsid w:val="003D1FBD"/>
    <w:rsid w:val="004016CC"/>
    <w:rsid w:val="004426D9"/>
    <w:rsid w:val="0046222F"/>
    <w:rsid w:val="004922C5"/>
    <w:rsid w:val="00513580"/>
    <w:rsid w:val="00517EAA"/>
    <w:rsid w:val="00530C61"/>
    <w:rsid w:val="00564E1F"/>
    <w:rsid w:val="00571ED2"/>
    <w:rsid w:val="00592E99"/>
    <w:rsid w:val="005D7B9E"/>
    <w:rsid w:val="0064581D"/>
    <w:rsid w:val="00651077"/>
    <w:rsid w:val="00672916"/>
    <w:rsid w:val="006B6023"/>
    <w:rsid w:val="007406C3"/>
    <w:rsid w:val="0077182B"/>
    <w:rsid w:val="007C46D2"/>
    <w:rsid w:val="007C7C3B"/>
    <w:rsid w:val="007D6743"/>
    <w:rsid w:val="007F67DB"/>
    <w:rsid w:val="007F768D"/>
    <w:rsid w:val="0080126C"/>
    <w:rsid w:val="00811B40"/>
    <w:rsid w:val="00847D65"/>
    <w:rsid w:val="00867282"/>
    <w:rsid w:val="008822A5"/>
    <w:rsid w:val="00891646"/>
    <w:rsid w:val="008F6E8D"/>
    <w:rsid w:val="00911589"/>
    <w:rsid w:val="00927235"/>
    <w:rsid w:val="00934381"/>
    <w:rsid w:val="00936A9C"/>
    <w:rsid w:val="00964412"/>
    <w:rsid w:val="00964FEF"/>
    <w:rsid w:val="009811A4"/>
    <w:rsid w:val="0099304F"/>
    <w:rsid w:val="00A244FA"/>
    <w:rsid w:val="00A31E28"/>
    <w:rsid w:val="00A34A3F"/>
    <w:rsid w:val="00A350F3"/>
    <w:rsid w:val="00A725D8"/>
    <w:rsid w:val="00A74BA1"/>
    <w:rsid w:val="00A93A03"/>
    <w:rsid w:val="00AB2ED7"/>
    <w:rsid w:val="00B34BB9"/>
    <w:rsid w:val="00B34DFD"/>
    <w:rsid w:val="00B6665B"/>
    <w:rsid w:val="00B80FB4"/>
    <w:rsid w:val="00C63C2F"/>
    <w:rsid w:val="00C75162"/>
    <w:rsid w:val="00C83356"/>
    <w:rsid w:val="00CA44C6"/>
    <w:rsid w:val="00CF780C"/>
    <w:rsid w:val="00D03FB3"/>
    <w:rsid w:val="00D20893"/>
    <w:rsid w:val="00D37B6D"/>
    <w:rsid w:val="00D77C52"/>
    <w:rsid w:val="00D9535A"/>
    <w:rsid w:val="00DA5BB9"/>
    <w:rsid w:val="00DD7267"/>
    <w:rsid w:val="00DE37DA"/>
    <w:rsid w:val="00E264CA"/>
    <w:rsid w:val="00E26BCC"/>
    <w:rsid w:val="00E44E4D"/>
    <w:rsid w:val="00E7663A"/>
    <w:rsid w:val="00EA17F3"/>
    <w:rsid w:val="00EB2FD2"/>
    <w:rsid w:val="00EB670E"/>
    <w:rsid w:val="00EE6816"/>
    <w:rsid w:val="00EF7AB6"/>
    <w:rsid w:val="00F1363A"/>
    <w:rsid w:val="00F60C74"/>
    <w:rsid w:val="00F73B9C"/>
    <w:rsid w:val="00FA4394"/>
    <w:rsid w:val="00FD3D65"/>
    <w:rsid w:val="00FE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2724"/>
  <w15:chartTrackingRefBased/>
  <w15:docId w15:val="{C4059C54-99D1-43A3-BDE8-E945D27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1A4"/>
    <w:rPr>
      <w:color w:val="0563C1" w:themeColor="hyperlink"/>
      <w:u w:val="single"/>
    </w:rPr>
  </w:style>
  <w:style w:type="table" w:styleId="TableGrid">
    <w:name w:val="Table Grid"/>
    <w:basedOn w:val="TableNormal"/>
    <w:uiPriority w:val="39"/>
    <w:rsid w:val="00D7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394"/>
    <w:pPr>
      <w:ind w:left="720"/>
      <w:contextualSpacing/>
    </w:pPr>
  </w:style>
  <w:style w:type="character" w:styleId="FollowedHyperlink">
    <w:name w:val="FollowedHyperlink"/>
    <w:basedOn w:val="DefaultParagraphFont"/>
    <w:uiPriority w:val="99"/>
    <w:semiHidden/>
    <w:unhideWhenUsed/>
    <w:rsid w:val="00073574"/>
    <w:rPr>
      <w:color w:val="954F72" w:themeColor="followedHyperlink"/>
      <w:u w:val="single"/>
    </w:rPr>
  </w:style>
  <w:style w:type="character" w:styleId="CommentReference">
    <w:name w:val="annotation reference"/>
    <w:basedOn w:val="DefaultParagraphFont"/>
    <w:uiPriority w:val="99"/>
    <w:semiHidden/>
    <w:unhideWhenUsed/>
    <w:rsid w:val="00135071"/>
    <w:rPr>
      <w:sz w:val="16"/>
      <w:szCs w:val="16"/>
    </w:rPr>
  </w:style>
  <w:style w:type="paragraph" w:styleId="CommentText">
    <w:name w:val="annotation text"/>
    <w:basedOn w:val="Normal"/>
    <w:link w:val="CommentTextChar"/>
    <w:uiPriority w:val="99"/>
    <w:semiHidden/>
    <w:unhideWhenUsed/>
    <w:rsid w:val="00135071"/>
    <w:pPr>
      <w:spacing w:line="240" w:lineRule="auto"/>
    </w:pPr>
    <w:rPr>
      <w:sz w:val="20"/>
      <w:szCs w:val="20"/>
    </w:rPr>
  </w:style>
  <w:style w:type="character" w:customStyle="1" w:styleId="CommentTextChar">
    <w:name w:val="Comment Text Char"/>
    <w:basedOn w:val="DefaultParagraphFont"/>
    <w:link w:val="CommentText"/>
    <w:uiPriority w:val="99"/>
    <w:semiHidden/>
    <w:rsid w:val="00135071"/>
    <w:rPr>
      <w:sz w:val="20"/>
      <w:szCs w:val="20"/>
    </w:rPr>
  </w:style>
  <w:style w:type="paragraph" w:styleId="CommentSubject">
    <w:name w:val="annotation subject"/>
    <w:basedOn w:val="CommentText"/>
    <w:next w:val="CommentText"/>
    <w:link w:val="CommentSubjectChar"/>
    <w:uiPriority w:val="99"/>
    <w:semiHidden/>
    <w:unhideWhenUsed/>
    <w:rsid w:val="00135071"/>
    <w:rPr>
      <w:b/>
      <w:bCs/>
    </w:rPr>
  </w:style>
  <w:style w:type="character" w:customStyle="1" w:styleId="CommentSubjectChar">
    <w:name w:val="Comment Subject Char"/>
    <w:basedOn w:val="CommentTextChar"/>
    <w:link w:val="CommentSubject"/>
    <w:uiPriority w:val="99"/>
    <w:semiHidden/>
    <w:rsid w:val="00135071"/>
    <w:rPr>
      <w:b/>
      <w:bCs/>
      <w:sz w:val="20"/>
      <w:szCs w:val="20"/>
    </w:rPr>
  </w:style>
  <w:style w:type="paragraph" w:styleId="BalloonText">
    <w:name w:val="Balloon Text"/>
    <w:basedOn w:val="Normal"/>
    <w:link w:val="BalloonTextChar"/>
    <w:uiPriority w:val="99"/>
    <w:semiHidden/>
    <w:unhideWhenUsed/>
    <w:rsid w:val="00135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868">
      <w:bodyDiv w:val="1"/>
      <w:marLeft w:val="0"/>
      <w:marRight w:val="0"/>
      <w:marTop w:val="0"/>
      <w:marBottom w:val="0"/>
      <w:divBdr>
        <w:top w:val="none" w:sz="0" w:space="0" w:color="auto"/>
        <w:left w:val="none" w:sz="0" w:space="0" w:color="auto"/>
        <w:bottom w:val="none" w:sz="0" w:space="0" w:color="auto"/>
        <w:right w:val="none" w:sz="0" w:space="0" w:color="auto"/>
      </w:divBdr>
    </w:div>
    <w:div w:id="1829706988">
      <w:bodyDiv w:val="1"/>
      <w:marLeft w:val="0"/>
      <w:marRight w:val="0"/>
      <w:marTop w:val="0"/>
      <w:marBottom w:val="0"/>
      <w:divBdr>
        <w:top w:val="none" w:sz="0" w:space="0" w:color="auto"/>
        <w:left w:val="none" w:sz="0" w:space="0" w:color="auto"/>
        <w:bottom w:val="none" w:sz="0" w:space="0" w:color="auto"/>
        <w:right w:val="none" w:sz="0" w:space="0" w:color="auto"/>
      </w:divBdr>
    </w:div>
    <w:div w:id="20470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Rapid-Benefit-Indicators-Tools" TargetMode="External"/><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desktop.arcgis.com/en/arcmap/10.3/get-started/system-requirements/arcgis-engine-system-requirements.htm" TargetMode="Externa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og.data.gov/dataset/enviroatlas-dasymetric-population-for-the-conterminous-united-state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cfpub.epa.gov/si/si_public_record_Report.cfm?dirEntryId=32501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orizon-systems.com/NHDPlus/NHDPlusV2_data.php" TargetMode="External"/><Relationship Id="rId23"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9C1CE-ED99-4011-AB94-A38756E64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Bousquin, Justin</dc:creator>
  <cp:keywords/>
  <dc:description/>
  <cp:lastModifiedBy>Bousquin, Justin</cp:lastModifiedBy>
  <cp:revision>7</cp:revision>
  <dcterms:created xsi:type="dcterms:W3CDTF">2017-02-27T19:30:00Z</dcterms:created>
  <dcterms:modified xsi:type="dcterms:W3CDTF">2017-02-27T22:45:00Z</dcterms:modified>
</cp:coreProperties>
</file>